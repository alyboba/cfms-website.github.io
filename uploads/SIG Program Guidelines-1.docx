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9573F" w14:textId="77777777" w:rsidR="00D2442B" w:rsidRPr="00B4386E" w:rsidRDefault="00D2442B" w:rsidP="00B4386E">
      <w:pPr>
        <w:rPr>
          <w:rFonts w:ascii="Calibri" w:hAnsi="Calibri" w:cs="Calibri"/>
        </w:rPr>
      </w:pPr>
      <w:ins w:id="0" w:author="Odell Tan" w:date="2018-01-18T13:31:00Z">
        <w:r w:rsidRPr="0098223B">
          <w:rPr>
            <w:rFonts w:ascii="Calibri" w:eastAsia="Calibri" w:hAnsi="Calibri" w:cs="Calibri"/>
            <w:b/>
            <w:bCs/>
            <w:noProof/>
            <w:lang w:val="en-US" w:eastAsia="en-US"/>
          </w:rPr>
          <w:drawing>
            <wp:anchor distT="0" distB="0" distL="114300" distR="114300" simplePos="0" relativeHeight="251661312" behindDoc="1" locked="0" layoutInCell="0" allowOverlap="1" wp14:anchorId="1B530B77" wp14:editId="5BEB86BB">
              <wp:simplePos x="0" y="0"/>
              <wp:positionH relativeFrom="page">
                <wp:posOffset>6311900</wp:posOffset>
              </wp:positionH>
              <wp:positionV relativeFrom="page">
                <wp:posOffset>575945</wp:posOffset>
              </wp:positionV>
              <wp:extent cx="996950" cy="10426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996950" cy="1042670"/>
                      </a:xfrm>
                      <a:prstGeom prst="rect">
                        <a:avLst/>
                      </a:prstGeom>
                      <a:noFill/>
                    </pic:spPr>
                  </pic:pic>
                </a:graphicData>
              </a:graphic>
            </wp:anchor>
          </w:drawing>
        </w:r>
      </w:ins>
    </w:p>
    <w:p w14:paraId="5D64B71E" w14:textId="77777777" w:rsidR="00D2442B" w:rsidRPr="00B4386E" w:rsidRDefault="00D2442B" w:rsidP="00B4386E">
      <w:pPr>
        <w:ind w:left="1880"/>
        <w:rPr>
          <w:rFonts w:ascii="Calibri" w:hAnsi="Calibri" w:cs="Calibri"/>
        </w:rPr>
      </w:pPr>
      <w:r w:rsidRPr="00B4386E">
        <w:rPr>
          <w:rFonts w:ascii="Calibri" w:eastAsia="Calibri" w:hAnsi="Calibri" w:cs="Calibri"/>
          <w:b/>
          <w:bCs/>
          <w:u w:val="single"/>
        </w:rPr>
        <w:t>Student Initiative Grants Program Guidelines</w:t>
      </w:r>
    </w:p>
    <w:p w14:paraId="7BD1F2AE" w14:textId="77777777" w:rsidR="00D2442B" w:rsidRPr="00B4386E" w:rsidRDefault="00D2442B" w:rsidP="00B4386E">
      <w:pPr>
        <w:rPr>
          <w:rFonts w:ascii="Calibri" w:hAnsi="Calibri" w:cs="Calibri"/>
        </w:rPr>
      </w:pPr>
    </w:p>
    <w:p w14:paraId="4057F5EC" w14:textId="77777777" w:rsidR="00D2442B" w:rsidRPr="00B4386E" w:rsidRDefault="00D2442B" w:rsidP="00B4386E">
      <w:pPr>
        <w:rPr>
          <w:rFonts w:ascii="Calibri" w:hAnsi="Calibri" w:cs="Calibri"/>
        </w:rPr>
      </w:pPr>
      <w:r w:rsidRPr="00B4386E">
        <w:rPr>
          <w:rFonts w:ascii="Calibri" w:eastAsia="Calibri" w:hAnsi="Calibri" w:cs="Calibri"/>
          <w:b/>
          <w:bCs/>
        </w:rPr>
        <w:t>1. Eligibility</w:t>
      </w:r>
    </w:p>
    <w:p w14:paraId="09822A31" w14:textId="77777777" w:rsidR="00D2442B" w:rsidRPr="00B4386E" w:rsidRDefault="00D2442B" w:rsidP="00B4386E">
      <w:pPr>
        <w:rPr>
          <w:rFonts w:ascii="Calibri" w:hAnsi="Calibri" w:cs="Calibri"/>
        </w:rPr>
      </w:pPr>
    </w:p>
    <w:p w14:paraId="619949E7" w14:textId="77777777" w:rsidR="00D2442B" w:rsidRPr="00B4386E" w:rsidRDefault="00D2442B" w:rsidP="00B4386E">
      <w:pPr>
        <w:ind w:left="360" w:right="340" w:hanging="359"/>
        <w:rPr>
          <w:rFonts w:ascii="Calibri" w:hAnsi="Calibri" w:cs="Calibri"/>
        </w:rPr>
      </w:pPr>
      <w:r w:rsidRPr="00B4386E">
        <w:rPr>
          <w:rFonts w:ascii="Calibri" w:eastAsia="Calibri" w:hAnsi="Calibri" w:cs="Calibri"/>
        </w:rPr>
        <w:t xml:space="preserve">1.1. In order for </w:t>
      </w:r>
      <w:r w:rsidR="00B4386E" w:rsidRPr="00B4386E">
        <w:rPr>
          <w:rFonts w:ascii="Calibri" w:eastAsia="Calibri" w:hAnsi="Calibri" w:cs="Calibri"/>
        </w:rPr>
        <w:t>initiatives</w:t>
      </w:r>
      <w:r w:rsidRPr="00B4386E">
        <w:rPr>
          <w:rFonts w:ascii="Calibri" w:eastAsia="Calibri" w:hAnsi="Calibri" w:cs="Calibri"/>
        </w:rPr>
        <w:t xml:space="preserve"> to be eligible to receive a Canadian Federation of Medical Student</w:t>
      </w:r>
      <w:r w:rsidR="00B4386E">
        <w:rPr>
          <w:rFonts w:ascii="Calibri" w:eastAsia="Calibri" w:hAnsi="Calibri" w:cs="Calibri"/>
        </w:rPr>
        <w:t>s</w:t>
      </w:r>
      <w:r w:rsidRPr="00B4386E">
        <w:rPr>
          <w:rFonts w:ascii="Calibri" w:eastAsia="Calibri" w:hAnsi="Calibri" w:cs="Calibri"/>
        </w:rPr>
        <w:t xml:space="preserve"> (CFMS) Student Initiative Grant (SIG), th</w:t>
      </w:r>
      <w:bookmarkStart w:id="1" w:name="_GoBack"/>
      <w:bookmarkEnd w:id="1"/>
      <w:r w:rsidRPr="00B4386E">
        <w:rPr>
          <w:rFonts w:ascii="Calibri" w:eastAsia="Calibri" w:hAnsi="Calibri" w:cs="Calibri"/>
        </w:rPr>
        <w:t>e initiative must fulfill the following criteria:</w:t>
      </w:r>
    </w:p>
    <w:p w14:paraId="50B51449" w14:textId="77777777" w:rsidR="00D2442B" w:rsidRPr="00B4386E" w:rsidRDefault="00D2442B" w:rsidP="00B4386E">
      <w:pPr>
        <w:rPr>
          <w:rFonts w:ascii="Calibri" w:hAnsi="Calibri" w:cs="Calibri"/>
        </w:rPr>
      </w:pPr>
    </w:p>
    <w:p w14:paraId="4DD8078A" w14:textId="77777777" w:rsidR="00D2442B" w:rsidRPr="00B4386E" w:rsidRDefault="00D2442B" w:rsidP="00B4386E">
      <w:pPr>
        <w:numPr>
          <w:ilvl w:val="0"/>
          <w:numId w:val="1"/>
        </w:numPr>
        <w:tabs>
          <w:tab w:val="left" w:pos="1080"/>
        </w:tabs>
        <w:ind w:left="1080" w:right="20" w:hanging="720"/>
        <w:rPr>
          <w:rFonts w:ascii="Calibri" w:eastAsia="Calibri" w:hAnsi="Calibri" w:cs="Calibri"/>
        </w:rPr>
      </w:pPr>
      <w:r w:rsidRPr="00B4386E">
        <w:rPr>
          <w:rFonts w:ascii="Calibri" w:eastAsia="Calibri" w:hAnsi="Calibri" w:cs="Calibri"/>
        </w:rPr>
        <w:t>A CFMS SIG must not have been received for the same project within the past five application cycles (e.g. for applications received in the 2017-2018 funding year, a grant must not have been received in the 2012-2013 funding year or since).</w:t>
      </w:r>
    </w:p>
    <w:p w14:paraId="73A61CDC" w14:textId="77777777" w:rsidR="00D2442B" w:rsidRPr="00B4386E" w:rsidRDefault="00D2442B" w:rsidP="00B4386E">
      <w:pPr>
        <w:rPr>
          <w:rFonts w:ascii="Calibri" w:eastAsia="Calibri" w:hAnsi="Calibri" w:cs="Calibri"/>
        </w:rPr>
      </w:pPr>
    </w:p>
    <w:p w14:paraId="46AE1B0F" w14:textId="77777777" w:rsidR="00D2442B" w:rsidRPr="00B4386E" w:rsidRDefault="00D2442B" w:rsidP="00B4386E">
      <w:pPr>
        <w:numPr>
          <w:ilvl w:val="0"/>
          <w:numId w:val="1"/>
        </w:numPr>
        <w:tabs>
          <w:tab w:val="left" w:pos="1080"/>
        </w:tabs>
        <w:ind w:left="1080" w:right="20" w:hanging="720"/>
        <w:rPr>
          <w:rFonts w:ascii="Calibri" w:eastAsia="Calibri" w:hAnsi="Calibri" w:cs="Calibri"/>
        </w:rPr>
      </w:pPr>
      <w:r w:rsidRPr="00B4386E">
        <w:rPr>
          <w:rFonts w:ascii="Calibri" w:eastAsia="Calibri" w:hAnsi="Calibri" w:cs="Calibri"/>
        </w:rPr>
        <w:t>The applicants must be medical students who are current members of the CFMS. The CFMS does encourage collaboration and partnership with other stakeholder bodies as necessary for project success; however, submissions must come from the involved CFMS member student(s).</w:t>
      </w:r>
    </w:p>
    <w:p w14:paraId="2050E119" w14:textId="77777777" w:rsidR="00D2442B" w:rsidRPr="00B4386E" w:rsidRDefault="00D2442B" w:rsidP="00B4386E">
      <w:pPr>
        <w:rPr>
          <w:rFonts w:ascii="Calibri" w:eastAsia="Calibri" w:hAnsi="Calibri" w:cs="Calibri"/>
        </w:rPr>
      </w:pPr>
    </w:p>
    <w:p w14:paraId="59D83CF8" w14:textId="77777777" w:rsidR="00D2442B" w:rsidRDefault="00D2442B" w:rsidP="00B4386E">
      <w:pPr>
        <w:numPr>
          <w:ilvl w:val="0"/>
          <w:numId w:val="1"/>
        </w:numPr>
        <w:tabs>
          <w:tab w:val="left" w:pos="1080"/>
        </w:tabs>
        <w:ind w:left="1080" w:hanging="720"/>
        <w:rPr>
          <w:rFonts w:ascii="Calibri" w:eastAsia="Calibri" w:hAnsi="Calibri" w:cs="Calibri"/>
        </w:rPr>
      </w:pPr>
      <w:r w:rsidRPr="00B4386E">
        <w:rPr>
          <w:rFonts w:ascii="Calibri" w:eastAsia="Calibri" w:hAnsi="Calibri" w:cs="Calibri"/>
        </w:rPr>
        <w:t>The applicants must not be requesting funding for ineligible expenses as per section 1.2.</w:t>
      </w:r>
    </w:p>
    <w:p w14:paraId="57A7DB78" w14:textId="77777777" w:rsidR="00B4386E" w:rsidRPr="00B4386E" w:rsidRDefault="00B4386E" w:rsidP="00B4386E">
      <w:pPr>
        <w:tabs>
          <w:tab w:val="left" w:pos="1080"/>
        </w:tabs>
        <w:rPr>
          <w:rFonts w:ascii="Calibri" w:eastAsia="Calibri" w:hAnsi="Calibri" w:cs="Calibri"/>
        </w:rPr>
      </w:pPr>
    </w:p>
    <w:p w14:paraId="5D9B8194" w14:textId="77777777" w:rsidR="00D2442B" w:rsidRPr="00B4386E" w:rsidRDefault="00D2442B" w:rsidP="00B4386E">
      <w:pPr>
        <w:numPr>
          <w:ilvl w:val="0"/>
          <w:numId w:val="1"/>
        </w:numPr>
        <w:tabs>
          <w:tab w:val="left" w:pos="1080"/>
        </w:tabs>
        <w:ind w:left="1080" w:hanging="720"/>
        <w:rPr>
          <w:rFonts w:ascii="Calibri" w:eastAsia="Calibri" w:hAnsi="Calibri" w:cs="Calibri"/>
        </w:rPr>
      </w:pPr>
      <w:r w:rsidRPr="00B4386E">
        <w:rPr>
          <w:rFonts w:ascii="Calibri" w:eastAsia="Calibri" w:hAnsi="Calibri" w:cs="Calibri"/>
        </w:rPr>
        <w:t>The initiative must not have significant potential to result in harm to an individual or group.</w:t>
      </w:r>
    </w:p>
    <w:p w14:paraId="31C6F5B1" w14:textId="77777777" w:rsidR="00D2442B" w:rsidRPr="00B4386E" w:rsidRDefault="00D2442B" w:rsidP="00B4386E">
      <w:pPr>
        <w:rPr>
          <w:rFonts w:ascii="Calibri" w:eastAsia="Calibri" w:hAnsi="Calibri" w:cs="Calibri"/>
        </w:rPr>
      </w:pPr>
    </w:p>
    <w:p w14:paraId="38CC427F" w14:textId="77777777" w:rsidR="00D2442B" w:rsidRPr="00B4386E" w:rsidRDefault="00D2442B" w:rsidP="00B4386E">
      <w:pPr>
        <w:numPr>
          <w:ilvl w:val="0"/>
          <w:numId w:val="1"/>
        </w:numPr>
        <w:tabs>
          <w:tab w:val="left" w:pos="1080"/>
        </w:tabs>
        <w:ind w:left="1080" w:right="40" w:hanging="720"/>
        <w:rPr>
          <w:rFonts w:ascii="Calibri" w:eastAsia="Calibri" w:hAnsi="Calibri" w:cs="Calibri"/>
        </w:rPr>
      </w:pPr>
      <w:r w:rsidRPr="00B4386E">
        <w:rPr>
          <w:rFonts w:ascii="Calibri" w:eastAsia="Calibri" w:hAnsi="Calibri" w:cs="Calibri"/>
        </w:rPr>
        <w:t xml:space="preserve">The initiative expenses must not have been incurred prior to the academic year of the application year. Initiatives undertaken during the academic year of the application year are eligible for retroactive funding if proof of expenses can be provided. An ‘academic year’ is defined as the term from August 1 to July 31. For example, for SIG applications received in the 2017-2018 application year, the initiative expenses must not have been incurred prior to August 1, 2017. </w:t>
      </w:r>
    </w:p>
    <w:p w14:paraId="0F1FC8A6" w14:textId="77777777" w:rsidR="00D2442B" w:rsidRPr="00B4386E" w:rsidRDefault="00D2442B" w:rsidP="00B4386E">
      <w:pPr>
        <w:rPr>
          <w:rFonts w:ascii="Calibri" w:hAnsi="Calibri" w:cs="Calibri"/>
        </w:rPr>
      </w:pPr>
    </w:p>
    <w:p w14:paraId="516138DC" w14:textId="77777777" w:rsidR="00D2442B" w:rsidRPr="00B4386E" w:rsidRDefault="00D2442B" w:rsidP="00B4386E">
      <w:pPr>
        <w:rPr>
          <w:rFonts w:ascii="Calibri" w:hAnsi="Calibri" w:cs="Calibri"/>
        </w:rPr>
      </w:pPr>
      <w:r w:rsidRPr="00B4386E">
        <w:rPr>
          <w:rFonts w:ascii="Calibri" w:eastAsia="Calibri" w:hAnsi="Calibri" w:cs="Calibri"/>
        </w:rPr>
        <w:t>1.2. CFMS SIGs will not fund the following expenses:</w:t>
      </w:r>
    </w:p>
    <w:p w14:paraId="19CF1E60" w14:textId="77777777" w:rsidR="00D2442B" w:rsidRPr="00B4386E" w:rsidRDefault="00D2442B" w:rsidP="00B4386E">
      <w:pPr>
        <w:rPr>
          <w:rFonts w:ascii="Calibri" w:hAnsi="Calibri" w:cs="Calibri"/>
        </w:rPr>
      </w:pPr>
    </w:p>
    <w:p w14:paraId="39CD032B" w14:textId="77777777" w:rsidR="00D2442B" w:rsidRDefault="00D2442B" w:rsidP="00B4386E">
      <w:pPr>
        <w:numPr>
          <w:ilvl w:val="0"/>
          <w:numId w:val="2"/>
        </w:numPr>
        <w:tabs>
          <w:tab w:val="left" w:pos="1080"/>
        </w:tabs>
        <w:ind w:left="1080" w:hanging="720"/>
        <w:rPr>
          <w:rFonts w:ascii="Calibri" w:eastAsia="Calibri" w:hAnsi="Calibri" w:cs="Calibri"/>
        </w:rPr>
      </w:pPr>
      <w:r w:rsidRPr="00B4386E">
        <w:rPr>
          <w:rFonts w:ascii="Calibri" w:eastAsia="Calibri" w:hAnsi="Calibri" w:cs="Calibri"/>
        </w:rPr>
        <w:t>Individual academic research.</w:t>
      </w:r>
    </w:p>
    <w:p w14:paraId="08FF6E9A" w14:textId="77777777" w:rsidR="00B4386E" w:rsidRPr="00B4386E" w:rsidRDefault="00B4386E" w:rsidP="008C2142">
      <w:pPr>
        <w:tabs>
          <w:tab w:val="left" w:pos="1080"/>
        </w:tabs>
        <w:rPr>
          <w:rFonts w:ascii="Calibri" w:eastAsia="Calibri" w:hAnsi="Calibri" w:cs="Calibri"/>
        </w:rPr>
      </w:pPr>
    </w:p>
    <w:p w14:paraId="4A42C597" w14:textId="77777777" w:rsidR="00B4386E" w:rsidRPr="00AA5094" w:rsidRDefault="00D2442B" w:rsidP="00AA5094">
      <w:pPr>
        <w:numPr>
          <w:ilvl w:val="0"/>
          <w:numId w:val="2"/>
        </w:numPr>
        <w:tabs>
          <w:tab w:val="left" w:pos="1080"/>
        </w:tabs>
        <w:ind w:left="1080" w:hanging="720"/>
        <w:rPr>
          <w:rFonts w:ascii="Calibri" w:eastAsia="Calibri" w:hAnsi="Calibri" w:cs="Calibri"/>
        </w:rPr>
      </w:pPr>
      <w:r w:rsidRPr="00B4386E">
        <w:rPr>
          <w:rFonts w:ascii="Calibri" w:eastAsia="Calibri" w:hAnsi="Calibri" w:cs="Calibri"/>
        </w:rPr>
        <w:t>Conference funding (either travel or conference fees) for individual students.</w:t>
      </w:r>
    </w:p>
    <w:p w14:paraId="7EA2FBCE" w14:textId="77777777" w:rsidR="00B4386E" w:rsidRPr="00B4386E" w:rsidRDefault="00B4386E" w:rsidP="008C2142">
      <w:pPr>
        <w:tabs>
          <w:tab w:val="left" w:pos="1080"/>
        </w:tabs>
        <w:rPr>
          <w:rFonts w:ascii="Calibri" w:eastAsia="Calibri" w:hAnsi="Calibri" w:cs="Calibri"/>
        </w:rPr>
      </w:pPr>
    </w:p>
    <w:p w14:paraId="4DA318C1" w14:textId="77777777" w:rsidR="00D2442B" w:rsidRDefault="00D2442B" w:rsidP="00B4386E">
      <w:pPr>
        <w:numPr>
          <w:ilvl w:val="0"/>
          <w:numId w:val="2"/>
        </w:numPr>
        <w:tabs>
          <w:tab w:val="left" w:pos="1080"/>
        </w:tabs>
        <w:ind w:left="1080" w:hanging="720"/>
        <w:rPr>
          <w:rFonts w:ascii="Calibri" w:eastAsia="Calibri" w:hAnsi="Calibri" w:cs="Calibri"/>
        </w:rPr>
      </w:pPr>
      <w:r w:rsidRPr="00B4386E">
        <w:rPr>
          <w:rFonts w:ascii="Calibri" w:eastAsia="Calibri" w:hAnsi="Calibri" w:cs="Calibri"/>
        </w:rPr>
        <w:t>Alcohol, tobacco, or other substances.</w:t>
      </w:r>
    </w:p>
    <w:p w14:paraId="04F974F7" w14:textId="77777777" w:rsidR="00B4386E" w:rsidRPr="00B4386E" w:rsidRDefault="00B4386E" w:rsidP="008C2142">
      <w:pPr>
        <w:tabs>
          <w:tab w:val="left" w:pos="1080"/>
        </w:tabs>
        <w:rPr>
          <w:rFonts w:ascii="Calibri" w:eastAsia="Calibri" w:hAnsi="Calibri" w:cs="Calibri"/>
        </w:rPr>
      </w:pPr>
    </w:p>
    <w:p w14:paraId="7108DAD4" w14:textId="77777777" w:rsidR="00D2442B" w:rsidRPr="00B4386E" w:rsidRDefault="00D2442B" w:rsidP="00B4386E">
      <w:pPr>
        <w:numPr>
          <w:ilvl w:val="0"/>
          <w:numId w:val="2"/>
        </w:numPr>
        <w:tabs>
          <w:tab w:val="left" w:pos="1080"/>
        </w:tabs>
        <w:ind w:left="1080" w:hanging="720"/>
        <w:rPr>
          <w:rFonts w:ascii="Calibri" w:eastAsia="Calibri" w:hAnsi="Calibri" w:cs="Calibri"/>
        </w:rPr>
      </w:pPr>
      <w:r w:rsidRPr="00B4386E">
        <w:rPr>
          <w:rFonts w:ascii="Calibri" w:eastAsia="Calibri" w:hAnsi="Calibri" w:cs="Calibri"/>
        </w:rPr>
        <w:t>Those related to an event or initiative which involves gambling.</w:t>
      </w:r>
    </w:p>
    <w:p w14:paraId="7BBFF292" w14:textId="77777777" w:rsidR="00D2442B" w:rsidRPr="00B4386E" w:rsidRDefault="00D2442B" w:rsidP="008C2142">
      <w:pPr>
        <w:rPr>
          <w:rFonts w:ascii="Calibri" w:eastAsia="Calibri" w:hAnsi="Calibri" w:cs="Calibri"/>
        </w:rPr>
      </w:pPr>
    </w:p>
    <w:p w14:paraId="0DC9B91D" w14:textId="77777777" w:rsidR="00D2442B" w:rsidRPr="00B4386E" w:rsidRDefault="00D2442B" w:rsidP="00B4386E">
      <w:pPr>
        <w:numPr>
          <w:ilvl w:val="0"/>
          <w:numId w:val="2"/>
        </w:numPr>
        <w:tabs>
          <w:tab w:val="left" w:pos="1080"/>
        </w:tabs>
        <w:ind w:left="1080" w:right="660" w:hanging="720"/>
        <w:rPr>
          <w:rFonts w:ascii="Calibri" w:eastAsia="Calibri" w:hAnsi="Calibri" w:cs="Calibri"/>
        </w:rPr>
      </w:pPr>
      <w:r w:rsidRPr="00B4386E">
        <w:rPr>
          <w:rFonts w:ascii="Calibri" w:eastAsia="Calibri" w:hAnsi="Calibri" w:cs="Calibri"/>
        </w:rPr>
        <w:t>Compensation to medical students or other initiative-involved students for their time working on an initiative.</w:t>
      </w:r>
    </w:p>
    <w:p w14:paraId="0ECF3A92" w14:textId="77777777" w:rsidR="00D2442B" w:rsidRPr="00B4386E" w:rsidRDefault="00D2442B" w:rsidP="00B4386E">
      <w:pPr>
        <w:rPr>
          <w:rFonts w:ascii="Calibri" w:eastAsia="Calibri" w:hAnsi="Calibri" w:cs="Calibri"/>
        </w:rPr>
      </w:pPr>
    </w:p>
    <w:p w14:paraId="3F06ACE2" w14:textId="77777777" w:rsidR="00D2442B" w:rsidRPr="008C2142" w:rsidRDefault="00D2442B" w:rsidP="00B4386E">
      <w:pPr>
        <w:numPr>
          <w:ilvl w:val="1"/>
          <w:numId w:val="2"/>
        </w:numPr>
        <w:tabs>
          <w:tab w:val="left" w:pos="1440"/>
        </w:tabs>
        <w:ind w:left="1440" w:right="80" w:hanging="360"/>
        <w:rPr>
          <w:rFonts w:ascii="Calibri" w:eastAsia="Calibri" w:hAnsi="Calibri" w:cs="Calibri"/>
        </w:rPr>
      </w:pPr>
      <w:r w:rsidRPr="00B4386E">
        <w:rPr>
          <w:rFonts w:ascii="Calibri" w:eastAsia="Calibri" w:hAnsi="Calibri" w:cs="Calibri"/>
        </w:rPr>
        <w:t xml:space="preserve">Exception: In the case where a student </w:t>
      </w:r>
      <w:r w:rsidRPr="00B4386E">
        <w:rPr>
          <w:rFonts w:ascii="Calibri" w:eastAsia="Calibri" w:hAnsi="Calibri" w:cs="Calibri"/>
          <w:i/>
          <w:iCs/>
        </w:rPr>
        <w:t>not</w:t>
      </w:r>
      <w:r w:rsidRPr="00B4386E">
        <w:rPr>
          <w:rFonts w:ascii="Calibri" w:eastAsia="Calibri" w:hAnsi="Calibri" w:cs="Calibri"/>
        </w:rPr>
        <w:t xml:space="preserve"> affiliated with the initiative is hired to provide a service which the initiative organizers would otherwise have been required to pay a significant amount to an external company for (e.g. hiring a company for app development), the SIG coordinator may approve a reasonable honorarium payment, if the following can be provided:</w:t>
      </w:r>
    </w:p>
    <w:p w14:paraId="7E233CA1" w14:textId="77777777" w:rsidR="00D2442B" w:rsidRPr="00B4386E" w:rsidRDefault="00D2442B" w:rsidP="00B4386E">
      <w:pPr>
        <w:numPr>
          <w:ilvl w:val="2"/>
          <w:numId w:val="2"/>
        </w:numPr>
        <w:tabs>
          <w:tab w:val="left" w:pos="2160"/>
        </w:tabs>
        <w:ind w:left="2160" w:hanging="285"/>
        <w:rPr>
          <w:rFonts w:ascii="Calibri" w:eastAsia="Calibri" w:hAnsi="Calibri" w:cs="Calibri"/>
        </w:rPr>
      </w:pPr>
      <w:r w:rsidRPr="00B4386E">
        <w:rPr>
          <w:rFonts w:ascii="Calibri" w:eastAsia="Calibri" w:hAnsi="Calibri" w:cs="Calibri"/>
        </w:rPr>
        <w:lastRenderedPageBreak/>
        <w:t>Evidence of three quotes from external service providers for the same service.</w:t>
      </w:r>
    </w:p>
    <w:p w14:paraId="28D9E739" w14:textId="77777777" w:rsidR="00D2442B" w:rsidRPr="00B4386E" w:rsidRDefault="00D2442B" w:rsidP="00B4386E">
      <w:pPr>
        <w:rPr>
          <w:rFonts w:ascii="Calibri" w:eastAsia="Calibri" w:hAnsi="Calibri" w:cs="Calibri"/>
        </w:rPr>
      </w:pPr>
    </w:p>
    <w:p w14:paraId="4A883D90" w14:textId="77777777" w:rsidR="00D2442B" w:rsidRPr="00B4386E" w:rsidRDefault="00D2442B" w:rsidP="00B4386E">
      <w:pPr>
        <w:numPr>
          <w:ilvl w:val="2"/>
          <w:numId w:val="2"/>
        </w:numPr>
        <w:tabs>
          <w:tab w:val="left" w:pos="2160"/>
        </w:tabs>
        <w:ind w:left="2160" w:right="600" w:hanging="336"/>
        <w:rPr>
          <w:rFonts w:ascii="Calibri" w:eastAsia="Calibri" w:hAnsi="Calibri" w:cs="Calibri"/>
        </w:rPr>
      </w:pPr>
      <w:r w:rsidRPr="00B4386E">
        <w:rPr>
          <w:rFonts w:ascii="Calibri" w:eastAsia="Calibri" w:hAnsi="Calibri" w:cs="Calibri"/>
        </w:rPr>
        <w:t>A formal receipt/invoice of services rendered, including all specifics of the service provided, along with particulars for the number of hours spent.</w:t>
      </w:r>
    </w:p>
    <w:p w14:paraId="67AE9E91" w14:textId="77777777" w:rsidR="00D2442B" w:rsidRPr="00B4386E" w:rsidRDefault="00D2442B" w:rsidP="00B4386E">
      <w:pPr>
        <w:rPr>
          <w:rFonts w:ascii="Calibri" w:eastAsia="Calibri" w:hAnsi="Calibri" w:cs="Calibri"/>
        </w:rPr>
      </w:pPr>
    </w:p>
    <w:p w14:paraId="3106180A" w14:textId="77777777" w:rsidR="00D2442B" w:rsidRPr="00B4386E" w:rsidRDefault="00D2442B" w:rsidP="00B4386E">
      <w:pPr>
        <w:numPr>
          <w:ilvl w:val="1"/>
          <w:numId w:val="2"/>
        </w:numPr>
        <w:tabs>
          <w:tab w:val="left" w:pos="1440"/>
        </w:tabs>
        <w:ind w:left="1440" w:right="40" w:hanging="360"/>
        <w:rPr>
          <w:rFonts w:ascii="Calibri" w:eastAsia="Calibri" w:hAnsi="Calibri" w:cs="Calibri"/>
        </w:rPr>
      </w:pPr>
      <w:r w:rsidRPr="00B4386E">
        <w:rPr>
          <w:rFonts w:ascii="Calibri" w:eastAsia="Calibri" w:hAnsi="Calibri" w:cs="Calibri"/>
        </w:rPr>
        <w:t>Exceptions will be made at the discretion of the SIG coordinator, in conjunction with the CFMS VP Finance.</w:t>
      </w:r>
    </w:p>
    <w:p w14:paraId="51D4F8AB" w14:textId="77777777" w:rsidR="00D2442B" w:rsidRPr="00B4386E" w:rsidRDefault="00D2442B" w:rsidP="00B4386E">
      <w:pPr>
        <w:rPr>
          <w:rFonts w:ascii="Calibri" w:hAnsi="Calibri" w:cs="Calibri"/>
        </w:rPr>
      </w:pPr>
    </w:p>
    <w:p w14:paraId="7254AB6F" w14:textId="77777777" w:rsidR="00D2442B" w:rsidRPr="00B4386E" w:rsidRDefault="00D2442B" w:rsidP="00B4386E">
      <w:pPr>
        <w:ind w:left="360" w:right="120" w:hanging="359"/>
        <w:rPr>
          <w:rFonts w:ascii="Calibri" w:hAnsi="Calibri" w:cs="Calibri"/>
        </w:rPr>
      </w:pPr>
      <w:r w:rsidRPr="00B4386E">
        <w:rPr>
          <w:rFonts w:ascii="Calibri" w:eastAsia="Calibri" w:hAnsi="Calibri" w:cs="Calibri"/>
        </w:rPr>
        <w:t>1.3. Initiatives which are provided with SIG funding should be inclusive and run at all times in a way that does not jeopardize the professionalism of those involved or of the medical profession.</w:t>
      </w:r>
    </w:p>
    <w:p w14:paraId="3541B012" w14:textId="77777777" w:rsidR="00D2442B" w:rsidRPr="00B4386E" w:rsidRDefault="00D2442B" w:rsidP="00B4386E">
      <w:pPr>
        <w:rPr>
          <w:rFonts w:ascii="Calibri" w:hAnsi="Calibri" w:cs="Calibri"/>
        </w:rPr>
      </w:pPr>
    </w:p>
    <w:p w14:paraId="340C6800" w14:textId="77777777" w:rsidR="00D2442B" w:rsidRPr="00B4386E" w:rsidRDefault="00D2442B" w:rsidP="00B4386E">
      <w:pPr>
        <w:numPr>
          <w:ilvl w:val="0"/>
          <w:numId w:val="3"/>
        </w:numPr>
        <w:tabs>
          <w:tab w:val="left" w:pos="1080"/>
        </w:tabs>
        <w:ind w:left="1080" w:right="80" w:hanging="720"/>
        <w:rPr>
          <w:rFonts w:ascii="Calibri" w:eastAsia="Calibri" w:hAnsi="Calibri" w:cs="Calibri"/>
        </w:rPr>
      </w:pPr>
      <w:r w:rsidRPr="00B4386E">
        <w:rPr>
          <w:rFonts w:ascii="Calibri" w:eastAsia="Calibri" w:hAnsi="Calibri" w:cs="Calibri"/>
        </w:rPr>
        <w:t>If at any time a concern arises regarding the appropriateness or professionalism of activities associated with an initiative, the SIG coordinator should be contacted.</w:t>
      </w:r>
    </w:p>
    <w:p w14:paraId="5AFE8A16" w14:textId="77777777" w:rsidR="00D2442B" w:rsidRPr="00B4386E" w:rsidRDefault="00D2442B" w:rsidP="00B4386E">
      <w:pPr>
        <w:rPr>
          <w:rFonts w:ascii="Calibri" w:hAnsi="Calibri" w:cs="Calibri"/>
        </w:rPr>
      </w:pPr>
    </w:p>
    <w:p w14:paraId="72044FC5" w14:textId="77777777" w:rsidR="00D2442B" w:rsidRPr="00B4386E" w:rsidRDefault="00D2442B" w:rsidP="00B4386E">
      <w:pPr>
        <w:numPr>
          <w:ilvl w:val="0"/>
          <w:numId w:val="4"/>
        </w:numPr>
        <w:tabs>
          <w:tab w:val="left" w:pos="1080"/>
        </w:tabs>
        <w:ind w:left="1080" w:hanging="720"/>
        <w:rPr>
          <w:rFonts w:ascii="Calibri" w:eastAsia="Calibri" w:hAnsi="Calibri" w:cs="Calibri"/>
        </w:rPr>
      </w:pPr>
      <w:bookmarkStart w:id="2" w:name="page2"/>
      <w:bookmarkEnd w:id="2"/>
      <w:r w:rsidRPr="00B4386E">
        <w:rPr>
          <w:rFonts w:ascii="Calibri" w:eastAsia="Calibri" w:hAnsi="Calibri" w:cs="Calibri"/>
        </w:rPr>
        <w:t>Provision of CFMS sponsorship for an overall initiative via SIG funding does not denote CFMS endorsement of all initiative or event activities.</w:t>
      </w:r>
    </w:p>
    <w:p w14:paraId="2A753A58" w14:textId="77777777" w:rsidR="00D2442B" w:rsidRPr="00B4386E" w:rsidRDefault="00D2442B" w:rsidP="00B4386E">
      <w:pPr>
        <w:rPr>
          <w:rFonts w:ascii="Calibri" w:hAnsi="Calibri" w:cs="Calibri"/>
        </w:rPr>
      </w:pPr>
    </w:p>
    <w:p w14:paraId="6E4C0C85" w14:textId="77777777" w:rsidR="00D2442B" w:rsidRPr="00B4386E" w:rsidRDefault="00D2442B" w:rsidP="00B4386E">
      <w:pPr>
        <w:ind w:right="80"/>
        <w:rPr>
          <w:rFonts w:ascii="Calibri" w:hAnsi="Calibri" w:cs="Calibri"/>
        </w:rPr>
      </w:pPr>
      <w:r w:rsidRPr="00B4386E">
        <w:rPr>
          <w:rFonts w:ascii="Calibri" w:eastAsia="Calibri" w:hAnsi="Calibri" w:cs="Calibri"/>
        </w:rPr>
        <w:t>1.4. The maximum amount of funding that may be requested via a CFMS SIG is $3000</w:t>
      </w:r>
      <w:r w:rsidR="00F40F4E">
        <w:rPr>
          <w:rFonts w:ascii="Calibri" w:eastAsia="Calibri" w:hAnsi="Calibri" w:cs="Calibri"/>
        </w:rPr>
        <w:t>.00</w:t>
      </w:r>
      <w:r w:rsidRPr="00B4386E">
        <w:rPr>
          <w:rFonts w:ascii="Calibri" w:eastAsia="Calibri" w:hAnsi="Calibri" w:cs="Calibri"/>
        </w:rPr>
        <w:t>. The purpose of this limit is to facilitate the ability to distribute meaningful support to a number of initiatives each year.</w:t>
      </w:r>
    </w:p>
    <w:p w14:paraId="76894040" w14:textId="77777777" w:rsidR="00D2442B" w:rsidRPr="00B4386E" w:rsidRDefault="00D2442B" w:rsidP="00B4386E">
      <w:pPr>
        <w:rPr>
          <w:rFonts w:ascii="Calibri" w:hAnsi="Calibri" w:cs="Calibri"/>
        </w:rPr>
      </w:pPr>
    </w:p>
    <w:p w14:paraId="0A72D3DC" w14:textId="77777777" w:rsidR="00D2442B" w:rsidRPr="00B4386E" w:rsidRDefault="00D2442B" w:rsidP="00B4386E">
      <w:pPr>
        <w:numPr>
          <w:ilvl w:val="0"/>
          <w:numId w:val="5"/>
        </w:numPr>
        <w:tabs>
          <w:tab w:val="left" w:pos="1080"/>
        </w:tabs>
        <w:ind w:left="1080" w:right="500" w:hanging="720"/>
        <w:rPr>
          <w:rFonts w:ascii="Calibri" w:eastAsia="Calibri" w:hAnsi="Calibri" w:cs="Calibri"/>
        </w:rPr>
      </w:pPr>
      <w:r w:rsidRPr="00B4386E">
        <w:rPr>
          <w:rFonts w:ascii="Calibri" w:eastAsia="Calibri" w:hAnsi="Calibri" w:cs="Calibri"/>
        </w:rPr>
        <w:t>If an initiative’s overall budget is over $3000</w:t>
      </w:r>
      <w:r w:rsidR="00F40F4E">
        <w:rPr>
          <w:rFonts w:ascii="Calibri" w:eastAsia="Calibri" w:hAnsi="Calibri" w:cs="Calibri"/>
        </w:rPr>
        <w:t>.00</w:t>
      </w:r>
      <w:r w:rsidRPr="00B4386E">
        <w:rPr>
          <w:rFonts w:ascii="Calibri" w:eastAsia="Calibri" w:hAnsi="Calibri" w:cs="Calibri"/>
        </w:rPr>
        <w:t>, it is requested that the full budget be provided, that the amount requested from CFMS be specified, and that applicants seek additional funding from other sources for the remainder of the required funds.</w:t>
      </w:r>
    </w:p>
    <w:p w14:paraId="72365518" w14:textId="77777777" w:rsidR="00D2442B" w:rsidRPr="00B4386E" w:rsidRDefault="00D2442B" w:rsidP="00B4386E">
      <w:pPr>
        <w:rPr>
          <w:rFonts w:ascii="Calibri" w:eastAsia="Calibri" w:hAnsi="Calibri" w:cs="Calibri"/>
        </w:rPr>
      </w:pPr>
    </w:p>
    <w:p w14:paraId="296B6013" w14:textId="77777777" w:rsidR="00D2442B" w:rsidRPr="00B4386E" w:rsidRDefault="00D2442B" w:rsidP="00B4386E">
      <w:pPr>
        <w:numPr>
          <w:ilvl w:val="0"/>
          <w:numId w:val="5"/>
        </w:numPr>
        <w:tabs>
          <w:tab w:val="left" w:pos="1080"/>
        </w:tabs>
        <w:ind w:left="1080" w:right="480" w:hanging="720"/>
        <w:jc w:val="both"/>
        <w:rPr>
          <w:rFonts w:ascii="Calibri" w:eastAsia="Calibri" w:hAnsi="Calibri" w:cs="Calibri"/>
        </w:rPr>
      </w:pPr>
      <w:r w:rsidRPr="00B4386E">
        <w:rPr>
          <w:rFonts w:ascii="Calibri" w:eastAsia="Calibri" w:hAnsi="Calibri" w:cs="Calibri"/>
        </w:rPr>
        <w:t>It is expected that CFMS have the opportunity to be recognized in the same way as any other sponsor who contributes an equivalent financial amount to the initiative or event receiving SIG funding.</w:t>
      </w:r>
    </w:p>
    <w:p w14:paraId="1751712D" w14:textId="77777777" w:rsidR="00D2442B" w:rsidRPr="00B4386E" w:rsidRDefault="00D2442B" w:rsidP="00B4386E">
      <w:pPr>
        <w:rPr>
          <w:rFonts w:ascii="Calibri" w:hAnsi="Calibri" w:cs="Calibri"/>
        </w:rPr>
      </w:pPr>
    </w:p>
    <w:p w14:paraId="2A6F8EA3" w14:textId="77777777" w:rsidR="00D2442B" w:rsidRPr="00B4386E" w:rsidRDefault="00D2442B" w:rsidP="00B4386E">
      <w:pPr>
        <w:rPr>
          <w:rFonts w:ascii="Calibri" w:hAnsi="Calibri" w:cs="Calibri"/>
        </w:rPr>
      </w:pPr>
    </w:p>
    <w:p w14:paraId="14BFBB0A" w14:textId="77777777" w:rsidR="00D2442B" w:rsidRPr="00B4386E" w:rsidRDefault="00D2442B" w:rsidP="00B4386E">
      <w:pPr>
        <w:rPr>
          <w:rFonts w:ascii="Calibri" w:hAnsi="Calibri" w:cs="Calibri"/>
        </w:rPr>
      </w:pPr>
      <w:r w:rsidRPr="00B4386E">
        <w:rPr>
          <w:rFonts w:ascii="Calibri" w:eastAsia="Calibri" w:hAnsi="Calibri" w:cs="Calibri"/>
          <w:b/>
          <w:bCs/>
        </w:rPr>
        <w:t>2. Adjudication and Result Notification Process</w:t>
      </w:r>
    </w:p>
    <w:p w14:paraId="1A772E79" w14:textId="77777777" w:rsidR="00D2442B" w:rsidRPr="00B4386E" w:rsidRDefault="00D2442B" w:rsidP="00B4386E">
      <w:pPr>
        <w:rPr>
          <w:rFonts w:ascii="Calibri" w:hAnsi="Calibri" w:cs="Calibri"/>
        </w:rPr>
      </w:pPr>
    </w:p>
    <w:p w14:paraId="693EA881" w14:textId="77777777" w:rsidR="00D2442B" w:rsidRPr="00B4386E" w:rsidRDefault="00D2442B" w:rsidP="00B4386E">
      <w:pPr>
        <w:ind w:right="100"/>
        <w:rPr>
          <w:rFonts w:ascii="Calibri" w:hAnsi="Calibri" w:cs="Calibri"/>
        </w:rPr>
      </w:pPr>
      <w:r w:rsidRPr="00B4386E">
        <w:rPr>
          <w:rFonts w:ascii="Calibri" w:eastAsia="Calibri" w:hAnsi="Calibri" w:cs="Calibri"/>
        </w:rPr>
        <w:t>2.1. All applications will be due on a single deadline for each academic year. Due to the fact that funds are distributed annually based on the ranked scores of initiative applications following adjudication, the single deadline ensures that the potential for funding is not affected by an imbalance in the number of applications received at one time of the year versus another.</w:t>
      </w:r>
    </w:p>
    <w:p w14:paraId="23D340D2" w14:textId="77777777" w:rsidR="00D2442B" w:rsidRPr="00B4386E" w:rsidRDefault="00D2442B" w:rsidP="00B4386E">
      <w:pPr>
        <w:rPr>
          <w:rFonts w:ascii="Calibri" w:hAnsi="Calibri" w:cs="Calibri"/>
        </w:rPr>
      </w:pPr>
    </w:p>
    <w:p w14:paraId="7A6A779A" w14:textId="77777777" w:rsidR="00D2442B" w:rsidRPr="00B4386E" w:rsidRDefault="00D2442B" w:rsidP="00B4386E">
      <w:pPr>
        <w:ind w:right="100"/>
        <w:rPr>
          <w:rFonts w:ascii="Calibri" w:hAnsi="Calibri" w:cs="Calibri"/>
        </w:rPr>
      </w:pPr>
      <w:r w:rsidRPr="00B4386E">
        <w:rPr>
          <w:rFonts w:ascii="Calibri" w:eastAsia="Calibri" w:hAnsi="Calibri" w:cs="Calibri"/>
        </w:rPr>
        <w:t>2.2. All CFMS SIG applications will be evaluated based on a standard rubric which assesses the following components of the proposed initiative, which are weighted as noted.</w:t>
      </w:r>
    </w:p>
    <w:p w14:paraId="617B3B71" w14:textId="77777777" w:rsidR="00D2442B" w:rsidRPr="00B4386E" w:rsidRDefault="00D2442B" w:rsidP="00B4386E">
      <w:pPr>
        <w:rPr>
          <w:rFonts w:ascii="Calibri" w:hAnsi="Calibri" w:cs="Calibri"/>
        </w:rPr>
      </w:pPr>
    </w:p>
    <w:p w14:paraId="4FA4387D" w14:textId="77777777" w:rsidR="00D2442B" w:rsidRPr="00B4386E" w:rsidRDefault="00D2442B" w:rsidP="00B4386E">
      <w:pPr>
        <w:numPr>
          <w:ilvl w:val="0"/>
          <w:numId w:val="6"/>
        </w:numPr>
        <w:tabs>
          <w:tab w:val="left" w:pos="1080"/>
        </w:tabs>
        <w:ind w:left="1080" w:right="860" w:hanging="720"/>
        <w:rPr>
          <w:rFonts w:ascii="Calibri" w:eastAsia="Calibri" w:hAnsi="Calibri" w:cs="Calibri"/>
        </w:rPr>
      </w:pPr>
      <w:r w:rsidRPr="00B4386E">
        <w:rPr>
          <w:rFonts w:ascii="Calibri" w:eastAsia="Calibri" w:hAnsi="Calibri" w:cs="Calibri"/>
        </w:rPr>
        <w:t>Enhancement of the experience of Canadian medical students with respect to their education, wellbeing, or otherwise. (30%)</w:t>
      </w:r>
    </w:p>
    <w:p w14:paraId="6A17F677" w14:textId="77777777" w:rsidR="00D2442B" w:rsidRPr="00B4386E" w:rsidRDefault="00D2442B" w:rsidP="00B4386E">
      <w:pPr>
        <w:rPr>
          <w:rFonts w:ascii="Calibri" w:eastAsia="Calibri" w:hAnsi="Calibri" w:cs="Calibri"/>
        </w:rPr>
      </w:pPr>
    </w:p>
    <w:p w14:paraId="34571204" w14:textId="77777777" w:rsidR="00D2442B" w:rsidRDefault="00D2442B" w:rsidP="00B4386E">
      <w:pPr>
        <w:numPr>
          <w:ilvl w:val="0"/>
          <w:numId w:val="6"/>
        </w:numPr>
        <w:tabs>
          <w:tab w:val="left" w:pos="1080"/>
        </w:tabs>
        <w:ind w:left="1080" w:hanging="720"/>
        <w:rPr>
          <w:rFonts w:ascii="Calibri" w:eastAsia="Calibri" w:hAnsi="Calibri" w:cs="Calibri"/>
        </w:rPr>
      </w:pPr>
      <w:r w:rsidRPr="00B4386E">
        <w:rPr>
          <w:rFonts w:ascii="Calibri" w:eastAsia="Calibri" w:hAnsi="Calibri" w:cs="Calibri"/>
        </w:rPr>
        <w:t>Enhancement of the applicants’ local, provincial, or national community. (10%)</w:t>
      </w:r>
    </w:p>
    <w:p w14:paraId="0B5AF4AE" w14:textId="77777777" w:rsidR="00542687" w:rsidRPr="00B4386E" w:rsidRDefault="00542687" w:rsidP="00542687">
      <w:pPr>
        <w:tabs>
          <w:tab w:val="left" w:pos="1080"/>
        </w:tabs>
        <w:rPr>
          <w:rFonts w:ascii="Calibri" w:eastAsia="Calibri" w:hAnsi="Calibri" w:cs="Calibri"/>
        </w:rPr>
      </w:pPr>
    </w:p>
    <w:p w14:paraId="3B6966CA" w14:textId="77777777" w:rsidR="00542687" w:rsidRPr="00F40F4E" w:rsidRDefault="00D2442B" w:rsidP="00542687">
      <w:pPr>
        <w:numPr>
          <w:ilvl w:val="0"/>
          <w:numId w:val="6"/>
        </w:numPr>
        <w:tabs>
          <w:tab w:val="left" w:pos="1080"/>
        </w:tabs>
        <w:ind w:left="1080" w:hanging="720"/>
        <w:rPr>
          <w:rFonts w:ascii="Calibri" w:eastAsia="Calibri" w:hAnsi="Calibri" w:cs="Calibri"/>
        </w:rPr>
      </w:pPr>
      <w:r w:rsidRPr="00B4386E">
        <w:rPr>
          <w:rFonts w:ascii="Calibri" w:eastAsia="Calibri" w:hAnsi="Calibri" w:cs="Calibri"/>
        </w:rPr>
        <w:t>Sustainability and/or long-term impact of initiative. (25%)</w:t>
      </w:r>
    </w:p>
    <w:p w14:paraId="55993A55" w14:textId="77777777" w:rsidR="00D2442B" w:rsidRDefault="00D2442B" w:rsidP="00B4386E">
      <w:pPr>
        <w:numPr>
          <w:ilvl w:val="0"/>
          <w:numId w:val="6"/>
        </w:numPr>
        <w:tabs>
          <w:tab w:val="left" w:pos="1080"/>
        </w:tabs>
        <w:ind w:left="1080" w:hanging="720"/>
        <w:rPr>
          <w:rFonts w:ascii="Calibri" w:eastAsia="Calibri" w:hAnsi="Calibri" w:cs="Calibri"/>
        </w:rPr>
      </w:pPr>
      <w:r w:rsidRPr="00B4386E">
        <w:rPr>
          <w:rFonts w:ascii="Calibri" w:eastAsia="Calibri" w:hAnsi="Calibri" w:cs="Calibri"/>
        </w:rPr>
        <w:lastRenderedPageBreak/>
        <w:t>Practicality and level of planning evident in the initiative proposal. (20%)</w:t>
      </w:r>
    </w:p>
    <w:p w14:paraId="725FBEBE" w14:textId="77777777" w:rsidR="00542687" w:rsidRPr="00B4386E" w:rsidRDefault="00542687" w:rsidP="00542687">
      <w:pPr>
        <w:tabs>
          <w:tab w:val="left" w:pos="1080"/>
        </w:tabs>
        <w:rPr>
          <w:rFonts w:ascii="Calibri" w:eastAsia="Calibri" w:hAnsi="Calibri" w:cs="Calibri"/>
        </w:rPr>
      </w:pPr>
    </w:p>
    <w:p w14:paraId="5E25867E" w14:textId="77777777" w:rsidR="00D2442B" w:rsidRPr="00542687" w:rsidRDefault="00D2442B" w:rsidP="00B4386E">
      <w:pPr>
        <w:numPr>
          <w:ilvl w:val="0"/>
          <w:numId w:val="6"/>
        </w:numPr>
        <w:tabs>
          <w:tab w:val="left" w:pos="1080"/>
        </w:tabs>
        <w:ind w:left="1080" w:hanging="720"/>
        <w:rPr>
          <w:rFonts w:ascii="Calibri" w:eastAsia="Calibri" w:hAnsi="Calibri" w:cs="Calibri"/>
        </w:rPr>
      </w:pPr>
      <w:r w:rsidRPr="00B4386E">
        <w:rPr>
          <w:rFonts w:ascii="Calibri" w:eastAsia="Calibri" w:hAnsi="Calibri" w:cs="Calibri"/>
        </w:rPr>
        <w:t>Clarity, specificity, and transparency of itemized budget. (15%)</w:t>
      </w:r>
    </w:p>
    <w:p w14:paraId="60A57932" w14:textId="77777777" w:rsidR="00D2442B" w:rsidRPr="00B4386E" w:rsidRDefault="00D2442B" w:rsidP="00B4386E">
      <w:pPr>
        <w:rPr>
          <w:rFonts w:ascii="Calibri" w:hAnsi="Calibri" w:cs="Calibri"/>
        </w:rPr>
      </w:pPr>
    </w:p>
    <w:p w14:paraId="472762CF" w14:textId="77777777" w:rsidR="00D2442B" w:rsidRPr="00B4386E" w:rsidRDefault="00D2442B" w:rsidP="00B4386E">
      <w:pPr>
        <w:ind w:right="340"/>
        <w:rPr>
          <w:rFonts w:ascii="Calibri" w:hAnsi="Calibri" w:cs="Calibri"/>
        </w:rPr>
      </w:pPr>
      <w:r w:rsidRPr="00B4386E">
        <w:rPr>
          <w:rFonts w:ascii="Calibri" w:eastAsia="Calibri" w:hAnsi="Calibri" w:cs="Calibri"/>
        </w:rPr>
        <w:t>2.3. The evaluation of all applications, as well as final funding decisions, will occur within eight weeks from the application deadline.</w:t>
      </w:r>
    </w:p>
    <w:p w14:paraId="4D066B67" w14:textId="77777777" w:rsidR="00D2442B" w:rsidRPr="00B4386E" w:rsidRDefault="00D2442B" w:rsidP="00B4386E">
      <w:pPr>
        <w:rPr>
          <w:rFonts w:ascii="Calibri" w:hAnsi="Calibri" w:cs="Calibri"/>
        </w:rPr>
      </w:pPr>
    </w:p>
    <w:p w14:paraId="0A531DD8" w14:textId="77777777" w:rsidR="00D2442B" w:rsidRPr="00B4386E" w:rsidRDefault="00D2442B" w:rsidP="00B4386E">
      <w:pPr>
        <w:ind w:right="100"/>
        <w:rPr>
          <w:rFonts w:ascii="Calibri" w:hAnsi="Calibri" w:cs="Calibri"/>
        </w:rPr>
      </w:pPr>
      <w:r w:rsidRPr="00B4386E">
        <w:rPr>
          <w:rFonts w:ascii="Calibri" w:eastAsia="Calibri" w:hAnsi="Calibri" w:cs="Calibri"/>
        </w:rPr>
        <w:t>2.4. All applicants will be notified via email as to the status of their application’s success by the end of the period outlined in section 2.3. This includes those who submitted both successful and unsuccessful applications.</w:t>
      </w:r>
    </w:p>
    <w:p w14:paraId="31ACAFA0" w14:textId="77777777" w:rsidR="00D2442B" w:rsidRPr="00B4386E" w:rsidRDefault="00D2442B" w:rsidP="00B4386E">
      <w:pPr>
        <w:rPr>
          <w:rFonts w:ascii="Calibri" w:hAnsi="Calibri" w:cs="Calibri"/>
        </w:rPr>
      </w:pPr>
    </w:p>
    <w:p w14:paraId="48DA63E4" w14:textId="77777777" w:rsidR="00D2442B" w:rsidRPr="00B4386E" w:rsidRDefault="00D2442B" w:rsidP="00B4386E">
      <w:pPr>
        <w:numPr>
          <w:ilvl w:val="0"/>
          <w:numId w:val="7"/>
        </w:numPr>
        <w:tabs>
          <w:tab w:val="left" w:pos="1080"/>
        </w:tabs>
        <w:ind w:left="1080" w:right="640" w:hanging="720"/>
        <w:rPr>
          <w:rFonts w:ascii="Calibri" w:eastAsia="Calibri" w:hAnsi="Calibri" w:cs="Calibri"/>
        </w:rPr>
      </w:pPr>
      <w:r w:rsidRPr="00B4386E">
        <w:rPr>
          <w:rFonts w:ascii="Calibri" w:eastAsia="Calibri" w:hAnsi="Calibri" w:cs="Calibri"/>
        </w:rPr>
        <w:t>All applicants whose initiative was partially or fully funded shall receive both an email notification and an electronic confirmation letter of the amount of funding granted.</w:t>
      </w:r>
    </w:p>
    <w:p w14:paraId="7D3708B4" w14:textId="77777777" w:rsidR="00D2442B" w:rsidRPr="00B4386E" w:rsidRDefault="00D2442B" w:rsidP="00B4386E">
      <w:pPr>
        <w:rPr>
          <w:rFonts w:ascii="Calibri" w:eastAsia="Calibri" w:hAnsi="Calibri" w:cs="Calibri"/>
        </w:rPr>
      </w:pPr>
    </w:p>
    <w:p w14:paraId="4355CA4A" w14:textId="77777777" w:rsidR="00D2442B" w:rsidRPr="00B4386E" w:rsidRDefault="00D2442B" w:rsidP="00B4386E">
      <w:pPr>
        <w:numPr>
          <w:ilvl w:val="0"/>
          <w:numId w:val="7"/>
        </w:numPr>
        <w:tabs>
          <w:tab w:val="left" w:pos="1080"/>
        </w:tabs>
        <w:ind w:left="1080" w:right="60" w:hanging="720"/>
        <w:rPr>
          <w:rFonts w:ascii="Calibri" w:eastAsia="Calibri" w:hAnsi="Calibri" w:cs="Calibri"/>
        </w:rPr>
      </w:pPr>
      <w:r w:rsidRPr="00B4386E">
        <w:rPr>
          <w:rFonts w:ascii="Calibri" w:eastAsia="Calibri" w:hAnsi="Calibri" w:cs="Calibri"/>
        </w:rPr>
        <w:t>Any applicant who submitted an unsuccessful or partially funded application may request feedback on their application in order to understand the decision better and to inform what they may improve on for future applications.</w:t>
      </w:r>
    </w:p>
    <w:p w14:paraId="4D3E5E1C" w14:textId="77777777" w:rsidR="00D2442B" w:rsidRPr="00B4386E" w:rsidRDefault="00D2442B" w:rsidP="00B4386E">
      <w:pPr>
        <w:rPr>
          <w:rFonts w:ascii="Calibri" w:eastAsia="Calibri" w:hAnsi="Calibri" w:cs="Calibri"/>
        </w:rPr>
      </w:pPr>
    </w:p>
    <w:p w14:paraId="6CAD4138" w14:textId="77777777" w:rsidR="00B4386E" w:rsidRPr="00B4386E" w:rsidRDefault="00D2442B" w:rsidP="00B4386E">
      <w:pPr>
        <w:numPr>
          <w:ilvl w:val="0"/>
          <w:numId w:val="7"/>
        </w:numPr>
        <w:tabs>
          <w:tab w:val="left" w:pos="1080"/>
        </w:tabs>
        <w:ind w:left="1080" w:right="340" w:hanging="720"/>
        <w:rPr>
          <w:rFonts w:ascii="Calibri" w:hAnsi="Calibri" w:cs="Calibri"/>
        </w:rPr>
      </w:pPr>
      <w:r w:rsidRPr="00B4386E">
        <w:rPr>
          <w:rFonts w:ascii="Calibri" w:eastAsia="Calibri" w:hAnsi="Calibri" w:cs="Calibri"/>
        </w:rPr>
        <w:t>If an applicant requests feedback, this request will be met by the current SIG coordinator within a period of two weeks.</w:t>
      </w:r>
      <w:bookmarkStart w:id="3" w:name="page3"/>
      <w:bookmarkEnd w:id="3"/>
    </w:p>
    <w:p w14:paraId="4DABF482" w14:textId="77777777" w:rsidR="00D2442B" w:rsidRPr="00B4386E" w:rsidRDefault="00B4386E" w:rsidP="00B4386E">
      <w:pPr>
        <w:tabs>
          <w:tab w:val="left" w:pos="1080"/>
        </w:tabs>
        <w:ind w:right="340"/>
        <w:rPr>
          <w:rFonts w:ascii="Calibri" w:hAnsi="Calibri" w:cs="Calibri"/>
        </w:rPr>
      </w:pPr>
      <w:r w:rsidRPr="00B4386E">
        <w:rPr>
          <w:rFonts w:ascii="Calibri" w:hAnsi="Calibri" w:cs="Calibri"/>
        </w:rPr>
        <w:t xml:space="preserve"> </w:t>
      </w:r>
    </w:p>
    <w:p w14:paraId="58D0001C" w14:textId="77777777" w:rsidR="00D2442B" w:rsidRPr="00B4386E" w:rsidRDefault="00D2442B" w:rsidP="00B4386E">
      <w:pPr>
        <w:rPr>
          <w:rFonts w:ascii="Calibri" w:hAnsi="Calibri" w:cs="Calibri"/>
        </w:rPr>
      </w:pPr>
      <w:r w:rsidRPr="00B4386E">
        <w:rPr>
          <w:rFonts w:ascii="Calibri" w:eastAsia="Calibri" w:hAnsi="Calibri" w:cs="Calibri"/>
        </w:rPr>
        <w:t>2.5. The adjudication process for SIG applications is as follows:</w:t>
      </w:r>
    </w:p>
    <w:p w14:paraId="3EA106B1" w14:textId="77777777" w:rsidR="00D2442B" w:rsidRPr="00B4386E" w:rsidRDefault="00D2442B" w:rsidP="00B4386E">
      <w:pPr>
        <w:rPr>
          <w:rFonts w:ascii="Calibri" w:hAnsi="Calibri" w:cs="Calibri"/>
        </w:rPr>
      </w:pPr>
    </w:p>
    <w:p w14:paraId="428A89F2" w14:textId="77777777" w:rsidR="00D2442B" w:rsidRPr="00B4386E" w:rsidRDefault="00D2442B" w:rsidP="00B4386E">
      <w:pPr>
        <w:numPr>
          <w:ilvl w:val="0"/>
          <w:numId w:val="8"/>
        </w:numPr>
        <w:tabs>
          <w:tab w:val="left" w:pos="1080"/>
        </w:tabs>
        <w:ind w:left="1080" w:right="260" w:hanging="720"/>
        <w:rPr>
          <w:rFonts w:ascii="Calibri" w:eastAsia="Calibri" w:hAnsi="Calibri" w:cs="Calibri"/>
        </w:rPr>
      </w:pPr>
      <w:r w:rsidRPr="00B4386E">
        <w:rPr>
          <w:rFonts w:ascii="Calibri" w:eastAsia="Calibri" w:hAnsi="Calibri" w:cs="Calibri"/>
        </w:rPr>
        <w:t>Following the application deadline, all SIG applications will be numbered in the order that they were received and will be systematically divided by number into a minimum of three adjudication groups (the maximum number of groups is at the discretion of the SIG coordinator, based on the number of received applications and the number of available reviewers).</w:t>
      </w:r>
    </w:p>
    <w:p w14:paraId="57DAD3FE" w14:textId="77777777" w:rsidR="00D2442B" w:rsidRPr="00B4386E" w:rsidRDefault="00D2442B" w:rsidP="00B4386E">
      <w:pPr>
        <w:rPr>
          <w:rFonts w:ascii="Calibri" w:eastAsia="Calibri" w:hAnsi="Calibri" w:cs="Calibri"/>
        </w:rPr>
      </w:pPr>
    </w:p>
    <w:p w14:paraId="01039144" w14:textId="77777777" w:rsidR="00D2442B" w:rsidRPr="00B4386E" w:rsidRDefault="00D2442B" w:rsidP="00B4386E">
      <w:pPr>
        <w:numPr>
          <w:ilvl w:val="0"/>
          <w:numId w:val="8"/>
        </w:numPr>
        <w:tabs>
          <w:tab w:val="left" w:pos="1080"/>
        </w:tabs>
        <w:ind w:left="1080" w:right="240" w:hanging="720"/>
        <w:rPr>
          <w:rFonts w:ascii="Calibri" w:eastAsia="Calibri" w:hAnsi="Calibri" w:cs="Calibri"/>
        </w:rPr>
      </w:pPr>
      <w:r w:rsidRPr="00B4386E">
        <w:rPr>
          <w:rFonts w:ascii="Calibri" w:eastAsia="Calibri" w:hAnsi="Calibri" w:cs="Calibri"/>
        </w:rPr>
        <w:t>In Round 1 of evaluations, all applications within an adjudication group will be scored by a single evaluator or group of evaluators (the number of evaluators assessing a single adjudication group is at the discretion of the SIG coordinator based on the number of available reviewers).</w:t>
      </w:r>
    </w:p>
    <w:p w14:paraId="00E896F4" w14:textId="77777777" w:rsidR="00D2442B" w:rsidRPr="00B4386E" w:rsidRDefault="00D2442B" w:rsidP="00B4386E">
      <w:pPr>
        <w:rPr>
          <w:rFonts w:ascii="Calibri" w:eastAsia="Calibri" w:hAnsi="Calibri" w:cs="Calibri"/>
        </w:rPr>
      </w:pPr>
    </w:p>
    <w:p w14:paraId="75F3B96C" w14:textId="77777777" w:rsidR="00D2442B" w:rsidRPr="00B4386E" w:rsidRDefault="00D2442B" w:rsidP="00B4386E">
      <w:pPr>
        <w:numPr>
          <w:ilvl w:val="0"/>
          <w:numId w:val="8"/>
        </w:numPr>
        <w:tabs>
          <w:tab w:val="left" w:pos="1080"/>
        </w:tabs>
        <w:ind w:left="1080" w:right="20" w:hanging="720"/>
        <w:rPr>
          <w:rFonts w:ascii="Calibri" w:eastAsia="Calibri" w:hAnsi="Calibri" w:cs="Calibri"/>
        </w:rPr>
      </w:pPr>
      <w:r w:rsidRPr="00B4386E">
        <w:rPr>
          <w:rFonts w:ascii="Calibri" w:eastAsia="Calibri" w:hAnsi="Calibri" w:cs="Calibri"/>
        </w:rPr>
        <w:t>Following Round 1 of evaluations, all scores will be returned to the SIG coordinator, who will determine the score, to the nearest 0.5, that the top third of applications in each group fall above. All applications receiving as score at or above this cut-off score will move to Round 2 of evaluations. Applications receiving scores below this cut-off score will not be evaluated further.</w:t>
      </w:r>
    </w:p>
    <w:p w14:paraId="221D6513" w14:textId="77777777" w:rsidR="00D2442B" w:rsidRPr="00B4386E" w:rsidRDefault="00D2442B" w:rsidP="00B4386E">
      <w:pPr>
        <w:rPr>
          <w:rFonts w:ascii="Calibri" w:eastAsia="Calibri" w:hAnsi="Calibri" w:cs="Calibri"/>
        </w:rPr>
      </w:pPr>
    </w:p>
    <w:p w14:paraId="5CBB465E" w14:textId="77777777" w:rsidR="00D2442B" w:rsidRPr="00B4386E" w:rsidRDefault="00D2442B" w:rsidP="00B4386E">
      <w:pPr>
        <w:numPr>
          <w:ilvl w:val="0"/>
          <w:numId w:val="8"/>
        </w:numPr>
        <w:tabs>
          <w:tab w:val="left" w:pos="1080"/>
        </w:tabs>
        <w:ind w:left="1080" w:right="60" w:hanging="720"/>
        <w:rPr>
          <w:rFonts w:ascii="Calibri" w:eastAsia="Calibri" w:hAnsi="Calibri" w:cs="Calibri"/>
        </w:rPr>
      </w:pPr>
      <w:r w:rsidRPr="00B4386E">
        <w:rPr>
          <w:rFonts w:ascii="Calibri" w:eastAsia="Calibri" w:hAnsi="Calibri" w:cs="Calibri"/>
        </w:rPr>
        <w:t>In Round 2 of evaluations, all applications that have moved on from Round 1 will be assessed by all of the evaluators. For the group of applications that an evaluator has already assessed in Round 1, they will have the option of leaving the scores as-is or of re-evaluating the group of applications along with all of the others.</w:t>
      </w:r>
    </w:p>
    <w:p w14:paraId="17877465" w14:textId="77777777" w:rsidR="00D2442B" w:rsidRPr="00B4386E" w:rsidRDefault="00D2442B" w:rsidP="00B4386E">
      <w:pPr>
        <w:rPr>
          <w:rFonts w:ascii="Calibri" w:eastAsia="Calibri" w:hAnsi="Calibri" w:cs="Calibri"/>
        </w:rPr>
      </w:pPr>
    </w:p>
    <w:p w14:paraId="4288FDEA" w14:textId="77777777" w:rsidR="00D2442B" w:rsidRPr="00B4386E" w:rsidRDefault="00D2442B" w:rsidP="00B4386E">
      <w:pPr>
        <w:numPr>
          <w:ilvl w:val="0"/>
          <w:numId w:val="8"/>
        </w:numPr>
        <w:tabs>
          <w:tab w:val="left" w:pos="1080"/>
        </w:tabs>
        <w:ind w:left="1080" w:right="160" w:hanging="720"/>
        <w:rPr>
          <w:rFonts w:ascii="Calibri" w:eastAsia="Calibri" w:hAnsi="Calibri" w:cs="Calibri"/>
        </w:rPr>
      </w:pPr>
      <w:r w:rsidRPr="00B4386E">
        <w:rPr>
          <w:rFonts w:ascii="Calibri" w:eastAsia="Calibri" w:hAnsi="Calibri" w:cs="Calibri"/>
        </w:rPr>
        <w:lastRenderedPageBreak/>
        <w:t>During Round 2 of evaluations, assessors will also be asked to answer each of the following questions for the applications that they are reviewing:</w:t>
      </w:r>
    </w:p>
    <w:p w14:paraId="1C81CED4" w14:textId="77777777" w:rsidR="00D2442B" w:rsidRPr="00B4386E" w:rsidRDefault="00D2442B" w:rsidP="00B4386E">
      <w:pPr>
        <w:rPr>
          <w:rFonts w:ascii="Calibri" w:eastAsia="Calibri" w:hAnsi="Calibri" w:cs="Calibri"/>
        </w:rPr>
      </w:pPr>
    </w:p>
    <w:p w14:paraId="3AE8662B" w14:textId="77777777" w:rsidR="00D2442B" w:rsidRPr="00B4386E" w:rsidRDefault="00D2442B" w:rsidP="00B4386E">
      <w:pPr>
        <w:numPr>
          <w:ilvl w:val="1"/>
          <w:numId w:val="8"/>
        </w:numPr>
        <w:tabs>
          <w:tab w:val="left" w:pos="1440"/>
        </w:tabs>
        <w:ind w:left="1440" w:right="220" w:hanging="360"/>
        <w:rPr>
          <w:rFonts w:ascii="Calibri" w:eastAsia="Calibri" w:hAnsi="Calibri" w:cs="Calibri"/>
        </w:rPr>
      </w:pPr>
      <w:r w:rsidRPr="00B4386E">
        <w:rPr>
          <w:rFonts w:ascii="Calibri" w:eastAsia="Calibri" w:hAnsi="Calibri" w:cs="Calibri"/>
        </w:rPr>
        <w:t>Are you in favour of funding this initiative if possible? If no, please comment as to why not.</w:t>
      </w:r>
    </w:p>
    <w:p w14:paraId="00A46095" w14:textId="77777777" w:rsidR="00D2442B" w:rsidRPr="00B4386E" w:rsidRDefault="00D2442B" w:rsidP="00B4386E">
      <w:pPr>
        <w:rPr>
          <w:rFonts w:ascii="Calibri" w:eastAsia="Calibri" w:hAnsi="Calibri" w:cs="Calibri"/>
        </w:rPr>
      </w:pPr>
    </w:p>
    <w:p w14:paraId="3D19E941" w14:textId="77777777" w:rsidR="00D2442B" w:rsidRPr="00B4386E" w:rsidRDefault="00D2442B" w:rsidP="00B4386E">
      <w:pPr>
        <w:numPr>
          <w:ilvl w:val="1"/>
          <w:numId w:val="8"/>
        </w:numPr>
        <w:tabs>
          <w:tab w:val="left" w:pos="1440"/>
        </w:tabs>
        <w:ind w:left="1440" w:right="440" w:hanging="360"/>
        <w:rPr>
          <w:rFonts w:ascii="Calibri" w:eastAsia="Calibri" w:hAnsi="Calibri" w:cs="Calibri"/>
        </w:rPr>
      </w:pPr>
      <w:r w:rsidRPr="00B4386E">
        <w:rPr>
          <w:rFonts w:ascii="Calibri" w:eastAsia="Calibri" w:hAnsi="Calibri" w:cs="Calibri"/>
        </w:rPr>
        <w:t>If you are in favour of funding this initiative, do you feel that it should receive full or partial funding? If partial funding only, please comment as to why, and if there is a specific line item that you feel CFMS should or should not fund, indicate this.</w:t>
      </w:r>
    </w:p>
    <w:p w14:paraId="26163423" w14:textId="77777777" w:rsidR="00D2442B" w:rsidRPr="00B4386E" w:rsidRDefault="00D2442B" w:rsidP="00B4386E">
      <w:pPr>
        <w:rPr>
          <w:rFonts w:ascii="Calibri" w:eastAsia="Calibri" w:hAnsi="Calibri" w:cs="Calibri"/>
        </w:rPr>
      </w:pPr>
    </w:p>
    <w:p w14:paraId="3CDAF9A2" w14:textId="77777777" w:rsidR="00D2442B" w:rsidRPr="00B4386E" w:rsidRDefault="00D2442B" w:rsidP="00B4386E">
      <w:pPr>
        <w:numPr>
          <w:ilvl w:val="1"/>
          <w:numId w:val="8"/>
        </w:numPr>
        <w:tabs>
          <w:tab w:val="left" w:pos="1440"/>
        </w:tabs>
        <w:ind w:left="1440" w:hanging="360"/>
        <w:rPr>
          <w:rFonts w:ascii="Calibri" w:eastAsia="Calibri" w:hAnsi="Calibri" w:cs="Calibri"/>
        </w:rPr>
      </w:pPr>
      <w:r w:rsidRPr="00B4386E">
        <w:rPr>
          <w:rFonts w:ascii="Calibri" w:eastAsia="Calibri" w:hAnsi="Calibri" w:cs="Calibri"/>
        </w:rPr>
        <w:t>Any other funding-relevant comments?</w:t>
      </w:r>
    </w:p>
    <w:p w14:paraId="37A78A4D" w14:textId="77777777" w:rsidR="00D2442B" w:rsidRPr="00B4386E" w:rsidRDefault="00D2442B" w:rsidP="00B4386E">
      <w:pPr>
        <w:rPr>
          <w:rFonts w:ascii="Calibri" w:eastAsia="Calibri" w:hAnsi="Calibri" w:cs="Calibri"/>
        </w:rPr>
      </w:pPr>
    </w:p>
    <w:p w14:paraId="31718CA2" w14:textId="77777777" w:rsidR="00D2442B" w:rsidRPr="00B4386E" w:rsidRDefault="00D2442B" w:rsidP="00B4386E">
      <w:pPr>
        <w:numPr>
          <w:ilvl w:val="0"/>
          <w:numId w:val="8"/>
        </w:numPr>
        <w:tabs>
          <w:tab w:val="left" w:pos="1080"/>
        </w:tabs>
        <w:ind w:left="1080" w:right="280" w:hanging="720"/>
        <w:rPr>
          <w:rFonts w:ascii="Calibri" w:eastAsia="Calibri" w:hAnsi="Calibri" w:cs="Calibri"/>
        </w:rPr>
      </w:pPr>
      <w:r w:rsidRPr="00B4386E">
        <w:rPr>
          <w:rFonts w:ascii="Calibri" w:eastAsia="Calibri" w:hAnsi="Calibri" w:cs="Calibri"/>
        </w:rPr>
        <w:t>Following Round 2 of evaluations, all scores will again be returned to the SIG coordinator, who will average the scores received from all evaluators and create a rank-ordered list of applications, based on the overall scores that they achieved. Projects that reviewers unanimously thought should not be funded will be removed from the list (given that the rationale is unbiased). A conversation (electronic or verbal) will be had in the case of projects for which there was disagreement on the status of the funding decision, with the aim that consensus be reached.</w:t>
      </w:r>
    </w:p>
    <w:p w14:paraId="6C2CE277" w14:textId="77777777" w:rsidR="00D2442B" w:rsidRPr="00B4386E" w:rsidRDefault="00D2442B" w:rsidP="00B4386E">
      <w:pPr>
        <w:rPr>
          <w:rFonts w:ascii="Calibri" w:eastAsia="Calibri" w:hAnsi="Calibri" w:cs="Calibri"/>
        </w:rPr>
      </w:pPr>
    </w:p>
    <w:p w14:paraId="10F8D13D" w14:textId="77777777" w:rsidR="00D2442B" w:rsidRPr="00B4386E" w:rsidRDefault="00D2442B" w:rsidP="00B4386E">
      <w:pPr>
        <w:numPr>
          <w:ilvl w:val="0"/>
          <w:numId w:val="8"/>
        </w:numPr>
        <w:tabs>
          <w:tab w:val="left" w:pos="1080"/>
        </w:tabs>
        <w:ind w:left="1080" w:right="160" w:hanging="720"/>
        <w:rPr>
          <w:rFonts w:ascii="Calibri" w:eastAsia="Calibri" w:hAnsi="Calibri" w:cs="Calibri"/>
        </w:rPr>
      </w:pPr>
      <w:r w:rsidRPr="00B4386E">
        <w:rPr>
          <w:rFonts w:ascii="Calibri" w:eastAsia="Calibri" w:hAnsi="Calibri" w:cs="Calibri"/>
        </w:rPr>
        <w:t>Once all funding decisions have been finalized, the SIG coordinator will proceed down the ranked list of applications and will distribute money to projects in order of their final score, until the funding available for the year is depleted.</w:t>
      </w:r>
    </w:p>
    <w:p w14:paraId="347FDB1E" w14:textId="77777777" w:rsidR="00D2442B" w:rsidRPr="00B4386E" w:rsidRDefault="00D2442B" w:rsidP="00B4386E">
      <w:pPr>
        <w:rPr>
          <w:rFonts w:ascii="Calibri" w:hAnsi="Calibri" w:cs="Calibri"/>
        </w:rPr>
      </w:pPr>
    </w:p>
    <w:p w14:paraId="2805CC17" w14:textId="77777777" w:rsidR="00D2442B" w:rsidRPr="00B4386E" w:rsidRDefault="00D2442B" w:rsidP="00B4386E">
      <w:pPr>
        <w:ind w:right="280"/>
        <w:rPr>
          <w:rFonts w:ascii="Calibri" w:hAnsi="Calibri" w:cs="Calibri"/>
        </w:rPr>
      </w:pPr>
      <w:r w:rsidRPr="00B4386E">
        <w:rPr>
          <w:rFonts w:ascii="Calibri" w:eastAsia="Calibri" w:hAnsi="Calibri" w:cs="Calibri"/>
        </w:rPr>
        <w:t>2.6. The adjudication committee may decide to fund the full amount requested by an initiative application, or they may decide to provide partial funding. In the case that partial funding is provided, the applicants will be notified of this, as well as any funding restrictions, in their funding confirmation letter.</w:t>
      </w:r>
    </w:p>
    <w:p w14:paraId="01735F0F" w14:textId="77777777" w:rsidR="00D2442B" w:rsidRPr="00B4386E" w:rsidRDefault="00D2442B" w:rsidP="00B4386E">
      <w:pPr>
        <w:rPr>
          <w:rFonts w:ascii="Calibri" w:hAnsi="Calibri" w:cs="Calibri"/>
        </w:rPr>
      </w:pPr>
    </w:p>
    <w:p w14:paraId="4212679D" w14:textId="77777777" w:rsidR="00542687" w:rsidRPr="00542687" w:rsidRDefault="00D2442B" w:rsidP="00542687">
      <w:pPr>
        <w:numPr>
          <w:ilvl w:val="0"/>
          <w:numId w:val="9"/>
        </w:numPr>
        <w:tabs>
          <w:tab w:val="left" w:pos="1080"/>
        </w:tabs>
        <w:ind w:left="1080" w:right="60" w:hanging="720"/>
        <w:rPr>
          <w:rFonts w:ascii="Calibri" w:hAnsi="Calibri" w:cs="Calibri"/>
        </w:rPr>
      </w:pPr>
      <w:r w:rsidRPr="00B4386E">
        <w:rPr>
          <w:rFonts w:ascii="Calibri" w:eastAsia="Calibri" w:hAnsi="Calibri" w:cs="Calibri"/>
        </w:rPr>
        <w:t>If only partial funding is provided and the confirmation letter does not place any restrictions on which portion of the budget these funds may be used for, the funds may then be used for any part of the budget for which funding was requested from the SIG, at the discretion of the applicants.</w:t>
      </w:r>
      <w:bookmarkStart w:id="4" w:name="page4"/>
      <w:bookmarkEnd w:id="4"/>
    </w:p>
    <w:p w14:paraId="571DCF79" w14:textId="77777777" w:rsidR="00D2442B" w:rsidRPr="00B4386E" w:rsidRDefault="00542687" w:rsidP="00542687">
      <w:pPr>
        <w:tabs>
          <w:tab w:val="left" w:pos="1080"/>
        </w:tabs>
        <w:ind w:right="60"/>
        <w:rPr>
          <w:rFonts w:ascii="Calibri" w:hAnsi="Calibri" w:cs="Calibri"/>
        </w:rPr>
      </w:pPr>
      <w:r w:rsidRPr="00B4386E">
        <w:rPr>
          <w:rFonts w:ascii="Calibri" w:hAnsi="Calibri" w:cs="Calibri"/>
        </w:rPr>
        <w:t xml:space="preserve"> </w:t>
      </w:r>
    </w:p>
    <w:p w14:paraId="2DAD274E" w14:textId="77777777" w:rsidR="00D2442B" w:rsidRPr="00B4386E" w:rsidRDefault="00D2442B" w:rsidP="00B4386E">
      <w:pPr>
        <w:numPr>
          <w:ilvl w:val="1"/>
          <w:numId w:val="10"/>
        </w:numPr>
        <w:tabs>
          <w:tab w:val="left" w:pos="1080"/>
        </w:tabs>
        <w:ind w:left="1080" w:right="20" w:hanging="720"/>
        <w:jc w:val="both"/>
        <w:rPr>
          <w:rFonts w:ascii="Calibri" w:eastAsia="Calibri" w:hAnsi="Calibri" w:cs="Calibri"/>
        </w:rPr>
      </w:pPr>
      <w:r w:rsidRPr="00B4386E">
        <w:rPr>
          <w:rFonts w:ascii="Calibri" w:eastAsia="Calibri" w:hAnsi="Calibri" w:cs="Calibri"/>
        </w:rPr>
        <w:t>If only partial funding is provided, the confirmation letter may indicate which portions of the proposed budget that the SIG is able to provide funding for. In this case, reimbursement will not be provided for any part of the provided budget other than that specified in the letter.</w:t>
      </w:r>
    </w:p>
    <w:p w14:paraId="66C9A6B6" w14:textId="77777777" w:rsidR="00D2442B" w:rsidRPr="00B4386E" w:rsidRDefault="00D2442B" w:rsidP="00B4386E">
      <w:pPr>
        <w:rPr>
          <w:rFonts w:ascii="Calibri" w:eastAsia="Calibri" w:hAnsi="Calibri" w:cs="Calibri"/>
        </w:rPr>
      </w:pPr>
    </w:p>
    <w:p w14:paraId="610D89FA" w14:textId="77777777" w:rsidR="00D2442B" w:rsidRPr="00B4386E" w:rsidRDefault="00D2442B" w:rsidP="00B4386E">
      <w:pPr>
        <w:rPr>
          <w:rFonts w:ascii="Calibri" w:eastAsia="Calibri" w:hAnsi="Calibri" w:cs="Calibri"/>
        </w:rPr>
      </w:pPr>
    </w:p>
    <w:p w14:paraId="5F73314E" w14:textId="77777777" w:rsidR="00D2442B" w:rsidRPr="00B4386E" w:rsidRDefault="00D2442B" w:rsidP="00B4386E">
      <w:pPr>
        <w:numPr>
          <w:ilvl w:val="0"/>
          <w:numId w:val="11"/>
        </w:numPr>
        <w:tabs>
          <w:tab w:val="left" w:pos="220"/>
        </w:tabs>
        <w:ind w:left="220" w:hanging="220"/>
        <w:rPr>
          <w:rFonts w:ascii="Calibri" w:eastAsia="Calibri" w:hAnsi="Calibri" w:cs="Calibri"/>
          <w:b/>
          <w:bCs/>
        </w:rPr>
      </w:pPr>
      <w:r w:rsidRPr="00B4386E">
        <w:rPr>
          <w:rFonts w:ascii="Calibri" w:eastAsia="Calibri" w:hAnsi="Calibri" w:cs="Calibri"/>
          <w:b/>
          <w:bCs/>
        </w:rPr>
        <w:t>Distribution of Awarded Funds</w:t>
      </w:r>
    </w:p>
    <w:p w14:paraId="61377658" w14:textId="77777777" w:rsidR="00D2442B" w:rsidRPr="00B4386E" w:rsidRDefault="00D2442B" w:rsidP="00B4386E">
      <w:pPr>
        <w:rPr>
          <w:rFonts w:ascii="Calibri" w:hAnsi="Calibri" w:cs="Calibri"/>
        </w:rPr>
      </w:pPr>
    </w:p>
    <w:p w14:paraId="27C3F539" w14:textId="77777777" w:rsidR="00D2442B" w:rsidRPr="00B4386E" w:rsidRDefault="00D2442B" w:rsidP="00B4386E">
      <w:pPr>
        <w:ind w:right="240"/>
        <w:rPr>
          <w:rFonts w:ascii="Calibri" w:hAnsi="Calibri" w:cs="Calibri"/>
        </w:rPr>
      </w:pPr>
      <w:r w:rsidRPr="00B4386E">
        <w:rPr>
          <w:rFonts w:ascii="Calibri" w:eastAsia="Calibri" w:hAnsi="Calibri" w:cs="Calibri"/>
        </w:rPr>
        <w:t>3.1. Once applicants have been notified of the success of their initiative in receiving funding, they may proceed with submitting reimbursement requests. All reimbursement requests must include the following:</w:t>
      </w:r>
    </w:p>
    <w:p w14:paraId="23A34AB9" w14:textId="77777777" w:rsidR="00D2442B" w:rsidRPr="00B4386E" w:rsidRDefault="00D2442B" w:rsidP="00B4386E">
      <w:pPr>
        <w:rPr>
          <w:rFonts w:ascii="Calibri" w:hAnsi="Calibri" w:cs="Calibri"/>
        </w:rPr>
      </w:pPr>
    </w:p>
    <w:p w14:paraId="4A766BD4" w14:textId="77777777" w:rsidR="00D2442B" w:rsidRPr="008C2142" w:rsidRDefault="00D2442B" w:rsidP="00B4386E">
      <w:pPr>
        <w:numPr>
          <w:ilvl w:val="0"/>
          <w:numId w:val="12"/>
        </w:numPr>
        <w:tabs>
          <w:tab w:val="left" w:pos="1080"/>
        </w:tabs>
        <w:ind w:left="1080" w:hanging="720"/>
        <w:rPr>
          <w:rFonts w:ascii="Calibri" w:eastAsia="Calibri" w:hAnsi="Calibri" w:cs="Calibri"/>
        </w:rPr>
      </w:pPr>
      <w:r w:rsidRPr="00B4386E">
        <w:rPr>
          <w:rFonts w:ascii="Calibri" w:eastAsia="Calibri" w:hAnsi="Calibri" w:cs="Calibri"/>
        </w:rPr>
        <w:t>A completed CFMS SIG Reimbursement Form, both via email</w:t>
      </w:r>
      <w:r w:rsidR="00542687">
        <w:rPr>
          <w:rFonts w:ascii="Calibri" w:eastAsia="Calibri" w:hAnsi="Calibri" w:cs="Calibri"/>
        </w:rPr>
        <w:t xml:space="preserve"> and hard copy</w:t>
      </w:r>
      <w:r w:rsidRPr="00B4386E">
        <w:rPr>
          <w:rFonts w:ascii="Calibri" w:eastAsia="Calibri" w:hAnsi="Calibri" w:cs="Calibri"/>
        </w:rPr>
        <w:t>.</w:t>
      </w:r>
    </w:p>
    <w:p w14:paraId="3C138EF0" w14:textId="77777777" w:rsidR="00D2442B" w:rsidRPr="00B4386E" w:rsidRDefault="00D2442B" w:rsidP="00B4386E">
      <w:pPr>
        <w:numPr>
          <w:ilvl w:val="0"/>
          <w:numId w:val="12"/>
        </w:numPr>
        <w:tabs>
          <w:tab w:val="left" w:pos="1080"/>
        </w:tabs>
        <w:ind w:left="1080" w:right="360" w:hanging="720"/>
        <w:rPr>
          <w:rFonts w:ascii="Calibri" w:eastAsia="Calibri" w:hAnsi="Calibri" w:cs="Calibri"/>
        </w:rPr>
      </w:pPr>
      <w:r w:rsidRPr="00B4386E">
        <w:rPr>
          <w:rFonts w:ascii="Calibri" w:eastAsia="Calibri" w:hAnsi="Calibri" w:cs="Calibri"/>
        </w:rPr>
        <w:lastRenderedPageBreak/>
        <w:t>Original receipts for all expenses,</w:t>
      </w:r>
      <w:r w:rsidR="00542687">
        <w:rPr>
          <w:rFonts w:ascii="Calibri" w:eastAsia="Calibri" w:hAnsi="Calibri" w:cs="Calibri"/>
        </w:rPr>
        <w:t xml:space="preserve"> </w:t>
      </w:r>
      <w:r w:rsidRPr="00B4386E">
        <w:rPr>
          <w:rFonts w:ascii="Calibri" w:eastAsia="Calibri" w:hAnsi="Calibri" w:cs="Calibri"/>
        </w:rPr>
        <w:t>both via email (scan or photo)</w:t>
      </w:r>
      <w:r w:rsidR="001C282F">
        <w:rPr>
          <w:rFonts w:ascii="Calibri" w:eastAsia="Calibri" w:hAnsi="Calibri" w:cs="Calibri"/>
        </w:rPr>
        <w:t xml:space="preserve"> and </w:t>
      </w:r>
      <w:r w:rsidR="007A5956">
        <w:rPr>
          <w:rFonts w:ascii="Calibri" w:eastAsia="Calibri" w:hAnsi="Calibri" w:cs="Calibri"/>
        </w:rPr>
        <w:t xml:space="preserve">mailed original </w:t>
      </w:r>
      <w:r w:rsidR="001C282F">
        <w:rPr>
          <w:rFonts w:ascii="Calibri" w:eastAsia="Calibri" w:hAnsi="Calibri" w:cs="Calibri"/>
        </w:rPr>
        <w:t>hard copy</w:t>
      </w:r>
      <w:r w:rsidRPr="00B4386E">
        <w:rPr>
          <w:rFonts w:ascii="Calibri" w:eastAsia="Calibri" w:hAnsi="Calibri" w:cs="Calibri"/>
        </w:rPr>
        <w:t>.</w:t>
      </w:r>
    </w:p>
    <w:p w14:paraId="555F6EBE" w14:textId="77777777" w:rsidR="00D2442B" w:rsidRPr="00B4386E" w:rsidRDefault="00D2442B" w:rsidP="00B4386E">
      <w:pPr>
        <w:rPr>
          <w:rFonts w:ascii="Calibri" w:hAnsi="Calibri" w:cs="Calibri"/>
        </w:rPr>
      </w:pPr>
    </w:p>
    <w:p w14:paraId="49285BE5" w14:textId="77777777" w:rsidR="00D2442B" w:rsidRPr="00B4386E" w:rsidRDefault="00D2442B" w:rsidP="00B4386E">
      <w:pPr>
        <w:rPr>
          <w:rFonts w:ascii="Calibri" w:eastAsia="Calibri" w:hAnsi="Calibri" w:cs="Calibri"/>
        </w:rPr>
      </w:pPr>
      <w:r w:rsidRPr="00B4386E">
        <w:rPr>
          <w:rFonts w:ascii="Calibri" w:eastAsia="Calibri" w:hAnsi="Calibri" w:cs="Calibri"/>
        </w:rPr>
        <w:t xml:space="preserve">3.2. Reimbursement requests are to be emailed to the CFMS SIG coordinator </w:t>
      </w:r>
      <w:hyperlink r:id="rId8">
        <w:r w:rsidRPr="00B4386E">
          <w:rPr>
            <w:rFonts w:ascii="Calibri" w:eastAsia="Calibri" w:hAnsi="Calibri" w:cs="Calibri"/>
          </w:rPr>
          <w:t>(</w:t>
        </w:r>
        <w:r w:rsidRPr="00B4386E">
          <w:rPr>
            <w:rFonts w:ascii="Calibri" w:eastAsia="Calibri" w:hAnsi="Calibri" w:cs="Calibri"/>
            <w:color w:val="0563C1"/>
            <w:u w:val="single"/>
          </w:rPr>
          <w:t>sigs.cfms@gmail.com</w:t>
        </w:r>
        <w:r w:rsidRPr="00B4386E">
          <w:rPr>
            <w:rFonts w:ascii="Calibri" w:eastAsia="Calibri" w:hAnsi="Calibri" w:cs="Calibri"/>
          </w:rPr>
          <w:t xml:space="preserve">) </w:t>
        </w:r>
      </w:hyperlink>
      <w:r w:rsidRPr="00B4386E">
        <w:rPr>
          <w:rFonts w:ascii="Calibri" w:eastAsia="Calibri" w:hAnsi="Calibri" w:cs="Calibri"/>
        </w:rPr>
        <w:t xml:space="preserve">and copied (i.e. cc’d) to CFMS’s accountant </w:t>
      </w:r>
      <w:hyperlink r:id="rId9">
        <w:r w:rsidRPr="00B4386E">
          <w:rPr>
            <w:rFonts w:ascii="Calibri" w:eastAsia="Calibri" w:hAnsi="Calibri" w:cs="Calibri"/>
          </w:rPr>
          <w:t>(</w:t>
        </w:r>
        <w:r w:rsidRPr="00B4386E">
          <w:rPr>
            <w:rFonts w:ascii="Calibri" w:eastAsia="Calibri" w:hAnsi="Calibri" w:cs="Calibri"/>
            <w:color w:val="0563C1"/>
            <w:u w:val="single"/>
          </w:rPr>
          <w:t>wjr@wjradburn.com</w:t>
        </w:r>
      </w:hyperlink>
      <w:r w:rsidRPr="00B4386E">
        <w:rPr>
          <w:rFonts w:ascii="Calibri" w:eastAsia="Calibri" w:hAnsi="Calibri" w:cs="Calibri"/>
        </w:rPr>
        <w:t xml:space="preserve">), and to the CFMS Vice-President Finance </w:t>
      </w:r>
      <w:hyperlink r:id="rId10">
        <w:r w:rsidRPr="00B4386E">
          <w:rPr>
            <w:rFonts w:ascii="Calibri" w:eastAsia="Calibri" w:hAnsi="Calibri" w:cs="Calibri"/>
          </w:rPr>
          <w:t>(</w:t>
        </w:r>
        <w:r w:rsidRPr="00B4386E">
          <w:rPr>
            <w:rFonts w:ascii="Calibri" w:eastAsia="Calibri" w:hAnsi="Calibri" w:cs="Calibri"/>
            <w:color w:val="0563C1"/>
            <w:u w:val="single"/>
          </w:rPr>
          <w:t>vpfinance@cfms.org</w:t>
        </w:r>
      </w:hyperlink>
      <w:r w:rsidRPr="00B4386E">
        <w:rPr>
          <w:rFonts w:ascii="Calibri" w:eastAsia="Calibri" w:hAnsi="Calibri" w:cs="Calibri"/>
        </w:rPr>
        <w:t>), as well as mailed in hard copy to the CFMS main office.</w:t>
      </w:r>
    </w:p>
    <w:p w14:paraId="2C5A371C" w14:textId="77777777" w:rsidR="00D2442B" w:rsidRPr="00B4386E" w:rsidRDefault="00D2442B" w:rsidP="00B4386E">
      <w:pPr>
        <w:rPr>
          <w:rFonts w:ascii="Calibri" w:eastAsia="Calibri" w:hAnsi="Calibri" w:cs="Calibri"/>
        </w:rPr>
      </w:pPr>
    </w:p>
    <w:p w14:paraId="1C00FBA0" w14:textId="77777777" w:rsidR="00D2442B" w:rsidRPr="00B4386E" w:rsidRDefault="00D2442B" w:rsidP="00B4386E">
      <w:pPr>
        <w:ind w:right="80"/>
        <w:rPr>
          <w:rFonts w:ascii="Calibri" w:hAnsi="Calibri" w:cs="Calibri"/>
        </w:rPr>
      </w:pPr>
      <w:r w:rsidRPr="00B4386E">
        <w:rPr>
          <w:rFonts w:ascii="Calibri" w:eastAsia="Calibri" w:hAnsi="Calibri" w:cs="Calibri"/>
        </w:rPr>
        <w:t>3.3. It is the responsibility of the SIG coordinator to check that submitted expenses are eligible and align with what funds were requested for in the original SIG application.</w:t>
      </w:r>
    </w:p>
    <w:p w14:paraId="6CC1E36B" w14:textId="77777777" w:rsidR="00D2442B" w:rsidRPr="00B4386E" w:rsidRDefault="00D2442B" w:rsidP="00B4386E">
      <w:pPr>
        <w:rPr>
          <w:rFonts w:ascii="Calibri" w:eastAsia="Calibri" w:hAnsi="Calibri" w:cs="Calibri"/>
        </w:rPr>
      </w:pPr>
    </w:p>
    <w:p w14:paraId="653E65D9" w14:textId="77777777" w:rsidR="00D2442B" w:rsidRPr="00B4386E" w:rsidRDefault="00D2442B" w:rsidP="00B4386E">
      <w:pPr>
        <w:numPr>
          <w:ilvl w:val="0"/>
          <w:numId w:val="13"/>
        </w:numPr>
        <w:tabs>
          <w:tab w:val="left" w:pos="1080"/>
        </w:tabs>
        <w:ind w:left="1080" w:right="300" w:hanging="720"/>
        <w:rPr>
          <w:rFonts w:ascii="Calibri" w:eastAsia="Calibri" w:hAnsi="Calibri" w:cs="Calibri"/>
        </w:rPr>
      </w:pPr>
      <w:r w:rsidRPr="00B4386E">
        <w:rPr>
          <w:rFonts w:ascii="Calibri" w:eastAsia="Calibri" w:hAnsi="Calibri" w:cs="Calibri"/>
        </w:rPr>
        <w:t>If there is a discrepancy between items that reimbursements are being requested for and what was described in the original approved application, funds may be held until it is determined whether the alternate expense is eligible or not.</w:t>
      </w:r>
    </w:p>
    <w:p w14:paraId="25D617EA" w14:textId="77777777" w:rsidR="00D2442B" w:rsidRPr="00B4386E" w:rsidRDefault="00D2442B" w:rsidP="00B4386E">
      <w:pPr>
        <w:rPr>
          <w:rFonts w:ascii="Calibri" w:eastAsia="Calibri" w:hAnsi="Calibri" w:cs="Calibri"/>
        </w:rPr>
      </w:pPr>
    </w:p>
    <w:p w14:paraId="21603CEF" w14:textId="77777777" w:rsidR="00D2442B" w:rsidRPr="00B4386E" w:rsidRDefault="00D2442B" w:rsidP="00B4386E">
      <w:pPr>
        <w:ind w:right="200"/>
        <w:rPr>
          <w:rFonts w:ascii="Calibri" w:hAnsi="Calibri" w:cs="Calibri"/>
        </w:rPr>
      </w:pPr>
      <w:r w:rsidRPr="00B4386E">
        <w:rPr>
          <w:rFonts w:ascii="Calibri" w:eastAsia="Calibri" w:hAnsi="Calibri" w:cs="Calibri"/>
        </w:rPr>
        <w:t>3.4. If an applicant wishes to modify their budget after they have been notified that their application is successful, they must request formal approval from the SIG coordinator.</w:t>
      </w:r>
    </w:p>
    <w:p w14:paraId="040E56E6" w14:textId="77777777" w:rsidR="00D2442B" w:rsidRPr="00B4386E" w:rsidRDefault="00D2442B" w:rsidP="00B4386E">
      <w:pPr>
        <w:rPr>
          <w:rFonts w:ascii="Calibri" w:eastAsia="Calibri" w:hAnsi="Calibri" w:cs="Calibri"/>
        </w:rPr>
      </w:pPr>
    </w:p>
    <w:p w14:paraId="35286044" w14:textId="77777777" w:rsidR="00D2442B" w:rsidRPr="00B4386E" w:rsidRDefault="00D2442B" w:rsidP="00B4386E">
      <w:pPr>
        <w:numPr>
          <w:ilvl w:val="0"/>
          <w:numId w:val="14"/>
        </w:numPr>
        <w:tabs>
          <w:tab w:val="left" w:pos="1080"/>
        </w:tabs>
        <w:ind w:left="1080" w:right="280" w:hanging="720"/>
        <w:rPr>
          <w:rFonts w:ascii="Calibri" w:eastAsia="Calibri" w:hAnsi="Calibri" w:cs="Calibri"/>
        </w:rPr>
      </w:pPr>
      <w:r w:rsidRPr="00B4386E">
        <w:rPr>
          <w:rFonts w:ascii="Calibri" w:eastAsia="Calibri" w:hAnsi="Calibri" w:cs="Calibri"/>
        </w:rPr>
        <w:t>Budget changes may be approved at the discretion of the SIG coordinator and Vice-President Finance, at which point reimbursement will follow the nor</w:t>
      </w:r>
      <w:r w:rsidR="00F40F4E">
        <w:rPr>
          <w:rFonts w:ascii="Calibri" w:eastAsia="Calibri" w:hAnsi="Calibri" w:cs="Calibri"/>
        </w:rPr>
        <w:t>mal procedure as per points 3.1</w:t>
      </w:r>
      <w:r w:rsidRPr="00B4386E">
        <w:rPr>
          <w:rFonts w:ascii="Calibri" w:eastAsia="Calibri" w:hAnsi="Calibri" w:cs="Calibri"/>
        </w:rPr>
        <w:t>-3.3.</w:t>
      </w:r>
    </w:p>
    <w:p w14:paraId="6901D8B5" w14:textId="77777777" w:rsidR="00D2442B" w:rsidRPr="00B4386E" w:rsidRDefault="00D2442B" w:rsidP="00B4386E">
      <w:pPr>
        <w:rPr>
          <w:rFonts w:ascii="Calibri" w:eastAsia="Calibri" w:hAnsi="Calibri" w:cs="Calibri"/>
        </w:rPr>
      </w:pPr>
    </w:p>
    <w:p w14:paraId="06E386F4" w14:textId="77777777" w:rsidR="00D2442B" w:rsidRPr="00B4386E" w:rsidRDefault="00D2442B" w:rsidP="00B4386E">
      <w:pPr>
        <w:numPr>
          <w:ilvl w:val="0"/>
          <w:numId w:val="14"/>
        </w:numPr>
        <w:tabs>
          <w:tab w:val="left" w:pos="1080"/>
        </w:tabs>
        <w:ind w:left="1080" w:right="840" w:hanging="720"/>
        <w:rPr>
          <w:rFonts w:ascii="Calibri" w:eastAsia="Calibri" w:hAnsi="Calibri" w:cs="Calibri"/>
        </w:rPr>
      </w:pPr>
      <w:r w:rsidRPr="00B4386E">
        <w:rPr>
          <w:rFonts w:ascii="Calibri" w:eastAsia="Calibri" w:hAnsi="Calibri" w:cs="Calibri"/>
        </w:rPr>
        <w:t>If an expense that was not part of the initial approved application and has not been approved by the SIG coordinator, no reimbursement for this item shall be given.</w:t>
      </w:r>
    </w:p>
    <w:p w14:paraId="61BCE108" w14:textId="77777777" w:rsidR="00D2442B" w:rsidRPr="00B4386E" w:rsidRDefault="00D2442B" w:rsidP="00B4386E">
      <w:pPr>
        <w:rPr>
          <w:rFonts w:ascii="Calibri" w:eastAsia="Calibri" w:hAnsi="Calibri" w:cs="Calibri"/>
        </w:rPr>
      </w:pPr>
    </w:p>
    <w:p w14:paraId="2611D80F" w14:textId="77777777" w:rsidR="00D2442B" w:rsidRPr="00B4386E" w:rsidRDefault="00D2442B" w:rsidP="00B4386E">
      <w:pPr>
        <w:numPr>
          <w:ilvl w:val="0"/>
          <w:numId w:val="14"/>
        </w:numPr>
        <w:tabs>
          <w:tab w:val="left" w:pos="1080"/>
        </w:tabs>
        <w:ind w:left="1080" w:right="40" w:hanging="720"/>
        <w:rPr>
          <w:rFonts w:ascii="Calibri" w:eastAsia="Calibri" w:hAnsi="Calibri" w:cs="Calibri"/>
        </w:rPr>
      </w:pPr>
      <w:r w:rsidRPr="00B4386E">
        <w:rPr>
          <w:rFonts w:ascii="Calibri" w:eastAsia="Calibri" w:hAnsi="Calibri" w:cs="Calibri"/>
        </w:rPr>
        <w:t>Due to the constraints of the SIG budget and emphasis on distributing all potential funds by the completion of the application cycle, no additional funds beyond those initially granted will be given. This means that changes to what granted funds are used for may be approved, but the amount of funding provided to an initiative will not be increased.</w:t>
      </w:r>
    </w:p>
    <w:p w14:paraId="159A7D5C" w14:textId="77777777" w:rsidR="00D2442B" w:rsidRPr="00B4386E" w:rsidRDefault="00D2442B" w:rsidP="00B4386E">
      <w:pPr>
        <w:rPr>
          <w:rFonts w:ascii="Calibri" w:eastAsia="Calibri" w:hAnsi="Calibri" w:cs="Calibri"/>
        </w:rPr>
      </w:pPr>
    </w:p>
    <w:p w14:paraId="62C7F7F4" w14:textId="77777777" w:rsidR="00D2442B" w:rsidRPr="00B4386E" w:rsidRDefault="00D2442B" w:rsidP="00B4386E">
      <w:pPr>
        <w:ind w:left="360" w:right="40" w:hanging="359"/>
        <w:jc w:val="both"/>
        <w:rPr>
          <w:rFonts w:ascii="Calibri" w:hAnsi="Calibri" w:cs="Calibri"/>
        </w:rPr>
      </w:pPr>
      <w:r w:rsidRPr="00B4386E">
        <w:rPr>
          <w:rFonts w:ascii="Calibri" w:eastAsia="Calibri" w:hAnsi="Calibri" w:cs="Calibri"/>
        </w:rPr>
        <w:t>3.5. Reimbursement requests should ideally be submitted within 30 days of the expense being incurred. Where this is not possible, it is requested that the applicants contact the SIG coordinator to arrange an agreed upon date for submission. If this does not occur, it is possible that the reimbursement will not be processed.</w:t>
      </w:r>
    </w:p>
    <w:p w14:paraId="2C803B0F" w14:textId="77777777" w:rsidR="00D2442B" w:rsidRPr="00B4386E" w:rsidRDefault="00D2442B" w:rsidP="00B4386E">
      <w:pPr>
        <w:rPr>
          <w:rFonts w:ascii="Calibri" w:eastAsia="Calibri" w:hAnsi="Calibri" w:cs="Calibri"/>
        </w:rPr>
      </w:pPr>
    </w:p>
    <w:p w14:paraId="4E668C1C" w14:textId="77777777" w:rsidR="00542687" w:rsidRDefault="00D2442B" w:rsidP="00542687">
      <w:pPr>
        <w:ind w:left="360" w:right="460" w:hanging="359"/>
        <w:rPr>
          <w:rFonts w:ascii="Calibri" w:eastAsia="Calibri" w:hAnsi="Calibri" w:cs="Calibri"/>
        </w:rPr>
      </w:pPr>
      <w:r w:rsidRPr="00B4386E">
        <w:rPr>
          <w:rFonts w:ascii="Calibri" w:eastAsia="Calibri" w:hAnsi="Calibri" w:cs="Calibri"/>
        </w:rPr>
        <w:t>3.6. It is ideal that all reimbursements for an initiative occur within one calendar year of the funding being granted. If this is not possible based on the initiative’s timeline, it is requested that the applicants arrange with the SIG coordinator a mutually agreed upon deadline for final reimbursements.</w:t>
      </w:r>
      <w:bookmarkStart w:id="5" w:name="page5"/>
      <w:bookmarkEnd w:id="5"/>
    </w:p>
    <w:p w14:paraId="4F19E9F5" w14:textId="77777777" w:rsidR="00D2442B" w:rsidRPr="00B4386E" w:rsidRDefault="00542687" w:rsidP="00542687">
      <w:pPr>
        <w:ind w:right="460"/>
        <w:rPr>
          <w:rFonts w:ascii="Calibri" w:hAnsi="Calibri" w:cs="Calibri"/>
        </w:rPr>
      </w:pPr>
      <w:r w:rsidRPr="00B4386E">
        <w:rPr>
          <w:rFonts w:ascii="Calibri" w:hAnsi="Calibri" w:cs="Calibri"/>
        </w:rPr>
        <w:t xml:space="preserve"> </w:t>
      </w:r>
    </w:p>
    <w:p w14:paraId="30314967" w14:textId="77777777" w:rsidR="00D2442B" w:rsidRPr="00B4386E" w:rsidRDefault="00D2442B" w:rsidP="00B4386E">
      <w:pPr>
        <w:ind w:left="360" w:right="380" w:hanging="359"/>
        <w:jc w:val="both"/>
        <w:rPr>
          <w:rFonts w:ascii="Calibri" w:hAnsi="Calibri" w:cs="Calibri"/>
        </w:rPr>
      </w:pPr>
      <w:r w:rsidRPr="00B4386E">
        <w:rPr>
          <w:rFonts w:ascii="Calibri" w:eastAsia="Calibri" w:hAnsi="Calibri" w:cs="Calibri"/>
        </w:rPr>
        <w:t xml:space="preserve">3.7. If it is found following grant notification that a successful application was ineligible based on the criteria laid out in </w:t>
      </w:r>
      <w:r w:rsidR="008C2142">
        <w:rPr>
          <w:rFonts w:ascii="Calibri" w:eastAsia="Calibri" w:hAnsi="Calibri" w:cs="Calibri"/>
        </w:rPr>
        <w:t>sections 1.1 and 1.2</w:t>
      </w:r>
      <w:r w:rsidRPr="00B4386E">
        <w:rPr>
          <w:rFonts w:ascii="Calibri" w:eastAsia="Calibri" w:hAnsi="Calibri" w:cs="Calibri"/>
        </w:rPr>
        <w:t>, funds will not be disbursed. It is the responsibility of the applicants to ensure that they are eligible prior to submitting the initiative application.</w:t>
      </w:r>
    </w:p>
    <w:p w14:paraId="6DD9AF62" w14:textId="77777777" w:rsidR="00D2442B" w:rsidRPr="00B4386E" w:rsidRDefault="00D2442B" w:rsidP="00B4386E">
      <w:pPr>
        <w:rPr>
          <w:rFonts w:ascii="Calibri" w:hAnsi="Calibri" w:cs="Calibri"/>
        </w:rPr>
      </w:pPr>
    </w:p>
    <w:p w14:paraId="532A40EE" w14:textId="77777777" w:rsidR="00D2442B" w:rsidRPr="00B4386E" w:rsidRDefault="00D2442B" w:rsidP="00B4386E">
      <w:pPr>
        <w:rPr>
          <w:rFonts w:ascii="Calibri" w:hAnsi="Calibri" w:cs="Calibri"/>
        </w:rPr>
      </w:pPr>
    </w:p>
    <w:p w14:paraId="1709CDE5" w14:textId="77777777" w:rsidR="008C2142" w:rsidRDefault="008C2142" w:rsidP="00B4386E">
      <w:pPr>
        <w:rPr>
          <w:rFonts w:ascii="Calibri" w:eastAsia="Calibri" w:hAnsi="Calibri" w:cs="Calibri"/>
          <w:b/>
          <w:bCs/>
        </w:rPr>
      </w:pPr>
    </w:p>
    <w:p w14:paraId="6E2C7F17" w14:textId="77777777" w:rsidR="00D2442B" w:rsidRPr="00B4386E" w:rsidRDefault="00D2442B" w:rsidP="00B4386E">
      <w:pPr>
        <w:rPr>
          <w:rFonts w:ascii="Calibri" w:hAnsi="Calibri" w:cs="Calibri"/>
        </w:rPr>
      </w:pPr>
      <w:r w:rsidRPr="00B4386E">
        <w:rPr>
          <w:rFonts w:ascii="Calibri" w:eastAsia="Calibri" w:hAnsi="Calibri" w:cs="Calibri"/>
          <w:b/>
          <w:bCs/>
        </w:rPr>
        <w:lastRenderedPageBreak/>
        <w:t>4. Post-Funding Requirements</w:t>
      </w:r>
    </w:p>
    <w:p w14:paraId="3C147856" w14:textId="77777777" w:rsidR="00D2442B" w:rsidRPr="00B4386E" w:rsidRDefault="00D2442B" w:rsidP="00B4386E">
      <w:pPr>
        <w:rPr>
          <w:rFonts w:ascii="Calibri" w:hAnsi="Calibri" w:cs="Calibri"/>
        </w:rPr>
      </w:pPr>
    </w:p>
    <w:p w14:paraId="78595321" w14:textId="77777777" w:rsidR="00D2442B" w:rsidRPr="00B4386E" w:rsidRDefault="00D2442B" w:rsidP="00B4386E">
      <w:pPr>
        <w:ind w:right="740"/>
        <w:rPr>
          <w:rFonts w:ascii="Calibri" w:hAnsi="Calibri" w:cs="Calibri"/>
        </w:rPr>
      </w:pPr>
      <w:r w:rsidRPr="00B4386E">
        <w:rPr>
          <w:rFonts w:ascii="Calibri" w:eastAsia="Calibri" w:hAnsi="Calibri" w:cs="Calibri"/>
        </w:rPr>
        <w:t>4.1. Once successful SIG applicants are notified that their project will be receiving a SIG, they are required to submit the following documents within 10 business days:</w:t>
      </w:r>
    </w:p>
    <w:p w14:paraId="15D71BAB" w14:textId="77777777" w:rsidR="00D2442B" w:rsidRPr="00B4386E" w:rsidRDefault="00D2442B" w:rsidP="00B4386E">
      <w:pPr>
        <w:rPr>
          <w:rFonts w:ascii="Calibri" w:hAnsi="Calibri" w:cs="Calibri"/>
        </w:rPr>
      </w:pPr>
    </w:p>
    <w:p w14:paraId="784D1A34" w14:textId="77777777" w:rsidR="00D2442B" w:rsidRPr="00B4386E" w:rsidRDefault="00D2442B" w:rsidP="00B4386E">
      <w:pPr>
        <w:numPr>
          <w:ilvl w:val="0"/>
          <w:numId w:val="15"/>
        </w:numPr>
        <w:tabs>
          <w:tab w:val="left" w:pos="1080"/>
        </w:tabs>
        <w:ind w:left="1080" w:hanging="720"/>
        <w:rPr>
          <w:rFonts w:ascii="Calibri" w:eastAsia="Calibri" w:hAnsi="Calibri" w:cs="Calibri"/>
        </w:rPr>
      </w:pPr>
      <w:r w:rsidRPr="00B4386E">
        <w:rPr>
          <w:rFonts w:ascii="Calibri" w:eastAsia="Calibri" w:hAnsi="Calibri" w:cs="Calibri"/>
        </w:rPr>
        <w:t>A fully completed SIG Project Registration Form.</w:t>
      </w:r>
    </w:p>
    <w:p w14:paraId="40F327BD" w14:textId="77777777" w:rsidR="00D2442B" w:rsidRPr="00B4386E" w:rsidRDefault="00D2442B" w:rsidP="00B4386E">
      <w:pPr>
        <w:rPr>
          <w:rFonts w:ascii="Calibri" w:eastAsia="Calibri" w:hAnsi="Calibri" w:cs="Calibri"/>
        </w:rPr>
      </w:pPr>
    </w:p>
    <w:p w14:paraId="4B485866" w14:textId="77777777" w:rsidR="00D2442B" w:rsidRPr="00B4386E" w:rsidRDefault="00D2442B" w:rsidP="00B4386E">
      <w:pPr>
        <w:numPr>
          <w:ilvl w:val="0"/>
          <w:numId w:val="15"/>
        </w:numPr>
        <w:tabs>
          <w:tab w:val="left" w:pos="1080"/>
        </w:tabs>
        <w:ind w:left="1080" w:right="160" w:hanging="720"/>
        <w:rPr>
          <w:rFonts w:ascii="Calibri" w:eastAsia="Calibri" w:hAnsi="Calibri" w:cs="Calibri"/>
        </w:rPr>
      </w:pPr>
      <w:r w:rsidRPr="00B4386E">
        <w:rPr>
          <w:rFonts w:ascii="Calibri" w:eastAsia="Calibri" w:hAnsi="Calibri" w:cs="Calibri"/>
        </w:rPr>
        <w:t>A short description of the initiative, intended to be used at the SIG coordinator’s discretion for reporting, website, or other purposes.</w:t>
      </w:r>
    </w:p>
    <w:p w14:paraId="3174199F" w14:textId="77777777" w:rsidR="00D2442B" w:rsidRPr="00B4386E" w:rsidRDefault="00D2442B" w:rsidP="00B4386E">
      <w:pPr>
        <w:rPr>
          <w:rFonts w:ascii="Calibri" w:hAnsi="Calibri" w:cs="Calibri"/>
        </w:rPr>
      </w:pPr>
    </w:p>
    <w:p w14:paraId="4E07B710" w14:textId="77777777" w:rsidR="00D2442B" w:rsidRPr="00B4386E" w:rsidRDefault="00D2442B" w:rsidP="00B4386E">
      <w:pPr>
        <w:rPr>
          <w:rFonts w:ascii="Calibri" w:hAnsi="Calibri" w:cs="Calibri"/>
        </w:rPr>
      </w:pPr>
      <w:r w:rsidRPr="00B4386E">
        <w:rPr>
          <w:rFonts w:ascii="Calibri" w:eastAsia="Calibri" w:hAnsi="Calibri" w:cs="Calibri"/>
        </w:rPr>
        <w:t>4.2. SIG-funded initiatives are required to submit both progress reports and a final report.</w:t>
      </w:r>
    </w:p>
    <w:p w14:paraId="1906B389" w14:textId="77777777" w:rsidR="00D2442B" w:rsidRPr="00B4386E" w:rsidRDefault="00D2442B" w:rsidP="00B4386E">
      <w:pPr>
        <w:rPr>
          <w:rFonts w:ascii="Calibri" w:hAnsi="Calibri" w:cs="Calibri"/>
        </w:rPr>
      </w:pPr>
    </w:p>
    <w:p w14:paraId="312256A1" w14:textId="77777777" w:rsidR="00D2442B" w:rsidRPr="00B4386E" w:rsidRDefault="00D2442B" w:rsidP="00B4386E">
      <w:pPr>
        <w:numPr>
          <w:ilvl w:val="0"/>
          <w:numId w:val="16"/>
        </w:numPr>
        <w:tabs>
          <w:tab w:val="left" w:pos="1080"/>
        </w:tabs>
        <w:ind w:left="1080" w:right="220" w:hanging="720"/>
        <w:rPr>
          <w:rFonts w:ascii="Calibri" w:eastAsia="Calibri" w:hAnsi="Calibri" w:cs="Calibri"/>
        </w:rPr>
      </w:pPr>
      <w:r w:rsidRPr="00B4386E">
        <w:rPr>
          <w:rFonts w:ascii="Calibri" w:eastAsia="Calibri" w:hAnsi="Calibri" w:cs="Calibri"/>
        </w:rPr>
        <w:t>Progress reports will be due every three months until the initiative is completed, or for ongoing initiatives, until all funding has been disbursed. The progress report deadlines will be communicated by the SIG coordinator.</w:t>
      </w:r>
    </w:p>
    <w:p w14:paraId="0D621963" w14:textId="77777777" w:rsidR="00D2442B" w:rsidRPr="00B4386E" w:rsidRDefault="00D2442B" w:rsidP="00B4386E">
      <w:pPr>
        <w:rPr>
          <w:rFonts w:ascii="Calibri" w:eastAsia="Calibri" w:hAnsi="Calibri" w:cs="Calibri"/>
        </w:rPr>
      </w:pPr>
    </w:p>
    <w:p w14:paraId="0774959A" w14:textId="77777777" w:rsidR="00D2442B" w:rsidRPr="00B4386E" w:rsidRDefault="00D2442B" w:rsidP="00B4386E">
      <w:pPr>
        <w:numPr>
          <w:ilvl w:val="0"/>
          <w:numId w:val="16"/>
        </w:numPr>
        <w:tabs>
          <w:tab w:val="left" w:pos="1080"/>
        </w:tabs>
        <w:ind w:left="1080" w:right="160" w:hanging="720"/>
        <w:rPr>
          <w:rFonts w:ascii="Calibri" w:eastAsia="Calibri" w:hAnsi="Calibri" w:cs="Calibri"/>
        </w:rPr>
      </w:pPr>
      <w:r w:rsidRPr="00B4386E">
        <w:rPr>
          <w:rFonts w:ascii="Calibri" w:eastAsia="Calibri" w:hAnsi="Calibri" w:cs="Calibri"/>
        </w:rPr>
        <w:t>When the initiative is completed, or for ongoing initiatives, when all funding is disbursed, a final report must be completed and submitted.</w:t>
      </w:r>
    </w:p>
    <w:p w14:paraId="1E9BF5FC" w14:textId="77777777" w:rsidR="00D2442B" w:rsidRPr="00B4386E" w:rsidRDefault="00D2442B" w:rsidP="00B4386E">
      <w:pPr>
        <w:rPr>
          <w:rFonts w:ascii="Calibri" w:eastAsia="Calibri" w:hAnsi="Calibri" w:cs="Calibri"/>
        </w:rPr>
      </w:pPr>
    </w:p>
    <w:p w14:paraId="6038917F" w14:textId="77777777" w:rsidR="00D2442B" w:rsidRPr="00B4386E" w:rsidRDefault="00D2442B" w:rsidP="00B4386E">
      <w:pPr>
        <w:numPr>
          <w:ilvl w:val="0"/>
          <w:numId w:val="16"/>
        </w:numPr>
        <w:tabs>
          <w:tab w:val="left" w:pos="1080"/>
        </w:tabs>
        <w:ind w:left="1080" w:right="480" w:hanging="720"/>
        <w:rPr>
          <w:rFonts w:ascii="Calibri" w:eastAsia="Calibri" w:hAnsi="Calibri" w:cs="Calibri"/>
        </w:rPr>
      </w:pPr>
      <w:r w:rsidRPr="00B4386E">
        <w:rPr>
          <w:rFonts w:ascii="Calibri" w:eastAsia="Calibri" w:hAnsi="Calibri" w:cs="Calibri"/>
        </w:rPr>
        <w:t>If the above requirements are not met, the SIG coordinator may choose to not approve reimbursement until the outstanding reports have been received.</w:t>
      </w:r>
    </w:p>
    <w:p w14:paraId="7532A3E1" w14:textId="77777777" w:rsidR="00D2442B" w:rsidRPr="00B4386E" w:rsidRDefault="00D2442B" w:rsidP="00B4386E">
      <w:pPr>
        <w:rPr>
          <w:rFonts w:ascii="Calibri" w:hAnsi="Calibri" w:cs="Calibri"/>
        </w:rPr>
      </w:pPr>
    </w:p>
    <w:p w14:paraId="32C5DA69" w14:textId="77777777" w:rsidR="00D2442B" w:rsidRPr="00B4386E" w:rsidRDefault="00D2442B" w:rsidP="00B4386E">
      <w:pPr>
        <w:rPr>
          <w:rFonts w:ascii="Calibri" w:hAnsi="Calibri" w:cs="Calibri"/>
        </w:rPr>
      </w:pPr>
    </w:p>
    <w:p w14:paraId="6B58C8BB" w14:textId="77777777" w:rsidR="00D2442B" w:rsidRPr="00B4386E" w:rsidRDefault="00D2442B" w:rsidP="00B4386E">
      <w:pPr>
        <w:rPr>
          <w:rFonts w:ascii="Calibri" w:hAnsi="Calibri" w:cs="Calibri"/>
        </w:rPr>
      </w:pPr>
      <w:r w:rsidRPr="00B4386E">
        <w:rPr>
          <w:rFonts w:ascii="Calibri" w:eastAsia="Calibri" w:hAnsi="Calibri" w:cs="Calibri"/>
          <w:b/>
          <w:bCs/>
        </w:rPr>
        <w:t>5. Regional Event Funding</w:t>
      </w:r>
    </w:p>
    <w:p w14:paraId="48199EED" w14:textId="77777777" w:rsidR="00D2442B" w:rsidRPr="00B4386E" w:rsidRDefault="00D2442B" w:rsidP="00B4386E">
      <w:pPr>
        <w:rPr>
          <w:rFonts w:ascii="Calibri" w:hAnsi="Calibri" w:cs="Calibri"/>
        </w:rPr>
      </w:pPr>
    </w:p>
    <w:p w14:paraId="19F2C0A4" w14:textId="77777777" w:rsidR="00D2442B" w:rsidRPr="00B4386E" w:rsidRDefault="00D2442B" w:rsidP="00B4386E">
      <w:pPr>
        <w:ind w:right="40"/>
        <w:rPr>
          <w:rFonts w:ascii="Calibri" w:hAnsi="Calibri" w:cs="Calibri"/>
        </w:rPr>
      </w:pPr>
      <w:r w:rsidRPr="00B4386E">
        <w:rPr>
          <w:rFonts w:ascii="Calibri" w:eastAsia="Calibri" w:hAnsi="Calibri" w:cs="Calibri"/>
        </w:rPr>
        <w:t xml:space="preserve">5.1. The CFMS SIG program will provide a pre-determined amount of funding each year to an event in each geographic region for which CFMS has regional </w:t>
      </w:r>
      <w:r w:rsidR="00B84EF4">
        <w:rPr>
          <w:rFonts w:ascii="Calibri" w:eastAsia="Calibri" w:hAnsi="Calibri" w:cs="Calibri"/>
        </w:rPr>
        <w:t>representatives (i.e. Atlantic Region, Ontario Region, Quebec Region, Western R</w:t>
      </w:r>
      <w:r w:rsidRPr="00B4386E">
        <w:rPr>
          <w:rFonts w:ascii="Calibri" w:eastAsia="Calibri" w:hAnsi="Calibri" w:cs="Calibri"/>
        </w:rPr>
        <w:t>egion).</w:t>
      </w:r>
    </w:p>
    <w:p w14:paraId="10D5258E" w14:textId="77777777" w:rsidR="00D2442B" w:rsidRPr="00B4386E" w:rsidRDefault="00D2442B" w:rsidP="00B4386E">
      <w:pPr>
        <w:rPr>
          <w:rFonts w:ascii="Calibri" w:hAnsi="Calibri" w:cs="Calibri"/>
        </w:rPr>
      </w:pPr>
    </w:p>
    <w:p w14:paraId="5C0E611F" w14:textId="77777777" w:rsidR="00D2442B" w:rsidRPr="00B4386E" w:rsidRDefault="00D2442B" w:rsidP="00B4386E">
      <w:pPr>
        <w:numPr>
          <w:ilvl w:val="0"/>
          <w:numId w:val="17"/>
        </w:numPr>
        <w:tabs>
          <w:tab w:val="left" w:pos="1080"/>
        </w:tabs>
        <w:ind w:left="1080" w:right="60" w:hanging="720"/>
        <w:rPr>
          <w:rFonts w:ascii="Calibri" w:eastAsia="Calibri" w:hAnsi="Calibri" w:cs="Calibri"/>
        </w:rPr>
      </w:pPr>
      <w:r w:rsidRPr="00B4386E">
        <w:rPr>
          <w:rFonts w:ascii="Calibri" w:eastAsia="Calibri" w:hAnsi="Calibri" w:cs="Calibri"/>
        </w:rPr>
        <w:t>As of the 2017-2018 academic year, the set amount of funding that each region is eligible to receive is $500.00. In order to have a meaningful impact, this funding is designed to be allotted to a single event and not divided between multiple events within a region.</w:t>
      </w:r>
    </w:p>
    <w:p w14:paraId="2EB0C65E" w14:textId="77777777" w:rsidR="00D2442B" w:rsidRPr="00B4386E" w:rsidRDefault="00D2442B" w:rsidP="00B4386E">
      <w:pPr>
        <w:rPr>
          <w:rFonts w:ascii="Calibri" w:eastAsia="Calibri" w:hAnsi="Calibri" w:cs="Calibri"/>
        </w:rPr>
      </w:pPr>
    </w:p>
    <w:p w14:paraId="4EB6D166" w14:textId="77777777" w:rsidR="00D2442B" w:rsidRPr="00B4386E" w:rsidRDefault="00D2442B" w:rsidP="00B4386E">
      <w:pPr>
        <w:numPr>
          <w:ilvl w:val="0"/>
          <w:numId w:val="17"/>
        </w:numPr>
        <w:tabs>
          <w:tab w:val="left" w:pos="1080"/>
        </w:tabs>
        <w:ind w:left="1080" w:right="660" w:hanging="720"/>
        <w:rPr>
          <w:rFonts w:ascii="Calibri" w:eastAsia="Calibri" w:hAnsi="Calibri" w:cs="Calibri"/>
        </w:rPr>
      </w:pPr>
      <w:r w:rsidRPr="00B4386E">
        <w:rPr>
          <w:rFonts w:ascii="Calibri" w:eastAsia="Calibri" w:hAnsi="Calibri" w:cs="Calibri"/>
        </w:rPr>
        <w:t xml:space="preserve">The regional event funded by the SIG program must be one which unites the CFMS membership of that </w:t>
      </w:r>
      <w:r w:rsidR="00B4386E" w:rsidRPr="00B4386E">
        <w:rPr>
          <w:rFonts w:ascii="Calibri" w:eastAsia="Calibri" w:hAnsi="Calibri" w:cs="Calibri"/>
        </w:rPr>
        <w:t>region and</w:t>
      </w:r>
      <w:r w:rsidRPr="00B4386E">
        <w:rPr>
          <w:rFonts w:ascii="Calibri" w:eastAsia="Calibri" w:hAnsi="Calibri" w:cs="Calibri"/>
        </w:rPr>
        <w:t xml:space="preserve"> is typically an event which occurs over multiple days.</w:t>
      </w:r>
    </w:p>
    <w:p w14:paraId="568C1A4F" w14:textId="77777777" w:rsidR="00D2442B" w:rsidRPr="00B4386E" w:rsidRDefault="00D2442B" w:rsidP="00B4386E">
      <w:pPr>
        <w:rPr>
          <w:rFonts w:ascii="Calibri" w:eastAsia="Calibri" w:hAnsi="Calibri" w:cs="Calibri"/>
        </w:rPr>
      </w:pPr>
    </w:p>
    <w:p w14:paraId="57DA23E3" w14:textId="77777777" w:rsidR="00D2442B" w:rsidRPr="00AA5094" w:rsidRDefault="00D2442B" w:rsidP="00AA5094">
      <w:pPr>
        <w:numPr>
          <w:ilvl w:val="0"/>
          <w:numId w:val="17"/>
        </w:numPr>
        <w:tabs>
          <w:tab w:val="left" w:pos="1080"/>
        </w:tabs>
        <w:ind w:left="1080" w:right="40" w:hanging="720"/>
        <w:rPr>
          <w:rFonts w:ascii="Calibri" w:eastAsia="Calibri" w:hAnsi="Calibri" w:cs="Calibri"/>
        </w:rPr>
      </w:pPr>
      <w:r w:rsidRPr="00B4386E">
        <w:rPr>
          <w:rFonts w:ascii="Calibri" w:eastAsia="Calibri" w:hAnsi="Calibri" w:cs="Calibri"/>
        </w:rPr>
        <w:t>Based on the aims of SIG regional event funding, it is preferred that funding goes to a regional event which reaches the broadest regional membership possible versus one which reaches fewer students (e.g. Western Region funding currently goes to Ice Bowl instead of the Alberta Medical Students’ Conference and Retreat, as Ice Bowl has delegates from every</w:t>
      </w:r>
      <w:r w:rsidR="00AA5094">
        <w:rPr>
          <w:rFonts w:ascii="Calibri" w:eastAsia="Calibri" w:hAnsi="Calibri" w:cs="Calibri"/>
        </w:rPr>
        <w:t xml:space="preserve"> </w:t>
      </w:r>
      <w:r w:rsidRPr="00AA5094">
        <w:rPr>
          <w:rFonts w:ascii="Calibri" w:eastAsia="Calibri" w:hAnsi="Calibri" w:cs="Calibri"/>
        </w:rPr>
        <w:t xml:space="preserve">Western </w:t>
      </w:r>
      <w:r w:rsidR="00B84EF4">
        <w:rPr>
          <w:rFonts w:ascii="Calibri" w:eastAsia="Calibri" w:hAnsi="Calibri" w:cs="Calibri"/>
        </w:rPr>
        <w:t>R</w:t>
      </w:r>
      <w:r w:rsidRPr="00AA5094">
        <w:rPr>
          <w:rFonts w:ascii="Calibri" w:eastAsia="Calibri" w:hAnsi="Calibri" w:cs="Calibri"/>
        </w:rPr>
        <w:t>egion school as opposed to AMSCAR, which involves only Albertan schools).</w:t>
      </w:r>
    </w:p>
    <w:p w14:paraId="669F977A" w14:textId="77777777" w:rsidR="00D2442B" w:rsidRPr="00B4386E" w:rsidRDefault="00D2442B" w:rsidP="00B4386E">
      <w:pPr>
        <w:rPr>
          <w:rFonts w:ascii="Calibri" w:hAnsi="Calibri" w:cs="Calibri"/>
        </w:rPr>
      </w:pPr>
    </w:p>
    <w:p w14:paraId="1382FF43" w14:textId="77777777" w:rsidR="00D2442B" w:rsidRPr="00B4386E" w:rsidRDefault="00D2442B" w:rsidP="00B4386E">
      <w:pPr>
        <w:ind w:right="240"/>
        <w:rPr>
          <w:rFonts w:ascii="Calibri" w:hAnsi="Calibri" w:cs="Calibri"/>
        </w:rPr>
      </w:pPr>
      <w:r w:rsidRPr="00B4386E">
        <w:rPr>
          <w:rFonts w:ascii="Calibri" w:eastAsia="Calibri" w:hAnsi="Calibri" w:cs="Calibri"/>
        </w:rPr>
        <w:t>5.2. The decision surrounding which regional event to fund each year should be confirmed by regional representatives for the given region, in conjunction with the SIG coordinator.</w:t>
      </w:r>
    </w:p>
    <w:p w14:paraId="23875BF3" w14:textId="77777777" w:rsidR="00D2442B" w:rsidRPr="00B4386E" w:rsidRDefault="00D2442B" w:rsidP="00B4386E">
      <w:pPr>
        <w:rPr>
          <w:rFonts w:ascii="Calibri" w:hAnsi="Calibri" w:cs="Calibri"/>
        </w:rPr>
      </w:pPr>
    </w:p>
    <w:p w14:paraId="1ADF2C02" w14:textId="77777777" w:rsidR="00D2442B" w:rsidRPr="00B4386E" w:rsidRDefault="00D2442B" w:rsidP="00B4386E">
      <w:pPr>
        <w:numPr>
          <w:ilvl w:val="0"/>
          <w:numId w:val="18"/>
        </w:numPr>
        <w:tabs>
          <w:tab w:val="left" w:pos="1080"/>
        </w:tabs>
        <w:ind w:left="1080" w:right="200" w:hanging="720"/>
        <w:rPr>
          <w:rFonts w:ascii="Calibri" w:eastAsia="Calibri" w:hAnsi="Calibri" w:cs="Calibri"/>
        </w:rPr>
      </w:pPr>
      <w:r w:rsidRPr="00B4386E">
        <w:rPr>
          <w:rFonts w:ascii="Calibri" w:eastAsia="Calibri" w:hAnsi="Calibri" w:cs="Calibri"/>
        </w:rPr>
        <w:lastRenderedPageBreak/>
        <w:t>The regional events which have been receiving funding for the past few years can reasonably expect to continue receiving this funding in future years, unless they are given significant notice by the regional representatives and SIG coordinator that this funding will not be available. This notice must be accompanied by an appropriate and non-biased rationale.</w:t>
      </w:r>
    </w:p>
    <w:p w14:paraId="7EA7FB13" w14:textId="77777777" w:rsidR="00D2442B" w:rsidRPr="00B4386E" w:rsidRDefault="00D2442B" w:rsidP="00B4386E">
      <w:pPr>
        <w:rPr>
          <w:rFonts w:ascii="Calibri" w:hAnsi="Calibri" w:cs="Calibri"/>
        </w:rPr>
      </w:pPr>
      <w:bookmarkStart w:id="6" w:name="page6"/>
      <w:bookmarkEnd w:id="6"/>
    </w:p>
    <w:p w14:paraId="0D580A81" w14:textId="77777777" w:rsidR="00D2442B" w:rsidRPr="00B4386E" w:rsidRDefault="00D2442B" w:rsidP="00B4386E">
      <w:pPr>
        <w:numPr>
          <w:ilvl w:val="0"/>
          <w:numId w:val="19"/>
        </w:numPr>
        <w:tabs>
          <w:tab w:val="left" w:pos="1080"/>
        </w:tabs>
        <w:ind w:left="1080" w:right="60" w:hanging="720"/>
        <w:rPr>
          <w:rFonts w:ascii="Calibri" w:eastAsia="Calibri" w:hAnsi="Calibri" w:cs="Calibri"/>
        </w:rPr>
      </w:pPr>
      <w:r w:rsidRPr="00B4386E">
        <w:rPr>
          <w:rFonts w:ascii="Calibri" w:eastAsia="Calibri" w:hAnsi="Calibri" w:cs="Calibri"/>
        </w:rPr>
        <w:t>The events which currently have arrangements to receive SIG Regional Event Funding are as follows:</w:t>
      </w:r>
    </w:p>
    <w:p w14:paraId="0597C16C" w14:textId="77777777" w:rsidR="00D2442B" w:rsidRPr="00B4386E" w:rsidRDefault="00D2442B" w:rsidP="00B4386E">
      <w:pPr>
        <w:numPr>
          <w:ilvl w:val="1"/>
          <w:numId w:val="19"/>
        </w:numPr>
        <w:tabs>
          <w:tab w:val="left" w:pos="1440"/>
        </w:tabs>
        <w:ind w:left="1440" w:hanging="360"/>
        <w:rPr>
          <w:rFonts w:ascii="Calibri" w:eastAsia="Calibri" w:hAnsi="Calibri" w:cs="Calibri"/>
        </w:rPr>
      </w:pPr>
      <w:r w:rsidRPr="00B4386E">
        <w:rPr>
          <w:rFonts w:ascii="Calibri" w:eastAsia="Calibri" w:hAnsi="Calibri" w:cs="Calibri"/>
        </w:rPr>
        <w:t>Atlantic Region: Atlantic Medical Student Conference (MUNDal)</w:t>
      </w:r>
    </w:p>
    <w:p w14:paraId="29E3F572" w14:textId="77777777" w:rsidR="00D2442B" w:rsidRPr="00B4386E" w:rsidRDefault="00D2442B" w:rsidP="00B4386E">
      <w:pPr>
        <w:numPr>
          <w:ilvl w:val="1"/>
          <w:numId w:val="19"/>
        </w:numPr>
        <w:tabs>
          <w:tab w:val="left" w:pos="1440"/>
        </w:tabs>
        <w:ind w:left="1440" w:hanging="360"/>
        <w:rPr>
          <w:rFonts w:ascii="Calibri" w:eastAsia="Calibri" w:hAnsi="Calibri" w:cs="Calibri"/>
        </w:rPr>
      </w:pPr>
      <w:r w:rsidRPr="00B4386E">
        <w:rPr>
          <w:rFonts w:ascii="Calibri" w:eastAsia="Calibri" w:hAnsi="Calibri" w:cs="Calibri"/>
        </w:rPr>
        <w:t>Ontario Region: Ontario Medical Student Weekend (OMSW)</w:t>
      </w:r>
    </w:p>
    <w:p w14:paraId="294BEC82" w14:textId="77777777" w:rsidR="00D2442B" w:rsidRPr="00B4386E" w:rsidRDefault="00D2442B" w:rsidP="00B4386E">
      <w:pPr>
        <w:numPr>
          <w:ilvl w:val="1"/>
          <w:numId w:val="19"/>
        </w:numPr>
        <w:tabs>
          <w:tab w:val="left" w:pos="1440"/>
        </w:tabs>
        <w:ind w:left="1440" w:hanging="360"/>
        <w:rPr>
          <w:rFonts w:ascii="Calibri" w:eastAsia="Calibri" w:hAnsi="Calibri" w:cs="Calibri"/>
        </w:rPr>
      </w:pPr>
      <w:r w:rsidRPr="00B4386E">
        <w:rPr>
          <w:rFonts w:ascii="Calibri" w:eastAsia="Calibri" w:hAnsi="Calibri" w:cs="Calibri"/>
        </w:rPr>
        <w:t>Quebec Region: Med Games</w:t>
      </w:r>
    </w:p>
    <w:p w14:paraId="60BD05C0" w14:textId="77777777" w:rsidR="00D2442B" w:rsidRPr="00B4386E" w:rsidRDefault="00D2442B" w:rsidP="00B4386E">
      <w:pPr>
        <w:numPr>
          <w:ilvl w:val="1"/>
          <w:numId w:val="19"/>
        </w:numPr>
        <w:tabs>
          <w:tab w:val="left" w:pos="1440"/>
        </w:tabs>
        <w:ind w:left="1440" w:hanging="360"/>
        <w:rPr>
          <w:rFonts w:ascii="Calibri" w:eastAsia="Calibri" w:hAnsi="Calibri" w:cs="Calibri"/>
        </w:rPr>
      </w:pPr>
      <w:r w:rsidRPr="00B4386E">
        <w:rPr>
          <w:rFonts w:ascii="Calibri" w:eastAsia="Calibri" w:hAnsi="Calibri" w:cs="Calibri"/>
        </w:rPr>
        <w:t>Western Region: Ice Bowl</w:t>
      </w:r>
    </w:p>
    <w:p w14:paraId="4E927E60" w14:textId="77777777" w:rsidR="00D2442B" w:rsidRPr="00B4386E" w:rsidRDefault="00D2442B" w:rsidP="00B4386E">
      <w:pPr>
        <w:rPr>
          <w:rFonts w:ascii="Calibri" w:hAnsi="Calibri" w:cs="Calibri"/>
        </w:rPr>
      </w:pPr>
    </w:p>
    <w:p w14:paraId="65070ABB" w14:textId="77777777" w:rsidR="00D2442B" w:rsidRPr="00B4386E" w:rsidRDefault="00D2442B" w:rsidP="00B4386E">
      <w:pPr>
        <w:ind w:right="100"/>
        <w:rPr>
          <w:rFonts w:ascii="Calibri" w:hAnsi="Calibri" w:cs="Calibri"/>
        </w:rPr>
      </w:pPr>
      <w:r w:rsidRPr="00B4386E">
        <w:rPr>
          <w:rFonts w:ascii="Calibri" w:eastAsia="Calibri" w:hAnsi="Calibri" w:cs="Calibri"/>
        </w:rPr>
        <w:t>5.3. SIG Regional Event Funding may be requested up to 60 days prior to the start date of the event and up to 30 days following the event end date.</w:t>
      </w:r>
    </w:p>
    <w:p w14:paraId="5A338A50" w14:textId="77777777" w:rsidR="00D2442B" w:rsidRPr="00B4386E" w:rsidRDefault="00D2442B" w:rsidP="00B4386E">
      <w:pPr>
        <w:rPr>
          <w:rFonts w:ascii="Calibri" w:hAnsi="Calibri" w:cs="Calibri"/>
        </w:rPr>
      </w:pPr>
    </w:p>
    <w:p w14:paraId="064E0BDD" w14:textId="77777777" w:rsidR="00D2442B" w:rsidRPr="00AA5094" w:rsidRDefault="00D2442B" w:rsidP="00AA5094">
      <w:pPr>
        <w:numPr>
          <w:ilvl w:val="0"/>
          <w:numId w:val="20"/>
        </w:numPr>
        <w:tabs>
          <w:tab w:val="left" w:pos="1080"/>
        </w:tabs>
        <w:ind w:left="1080" w:right="460" w:hanging="720"/>
        <w:rPr>
          <w:rFonts w:ascii="Calibri" w:eastAsia="Calibri" w:hAnsi="Calibri" w:cs="Calibri"/>
        </w:rPr>
      </w:pPr>
      <w:r w:rsidRPr="00B4386E">
        <w:rPr>
          <w:rFonts w:ascii="Calibri" w:eastAsia="Calibri" w:hAnsi="Calibri" w:cs="Calibri"/>
        </w:rPr>
        <w:t xml:space="preserve">In order to request the funding, the event organizing committee must complete the SIG Regional Event Funding Application Form and submit it via email to the CFMS SIG coordinator </w:t>
      </w:r>
      <w:hyperlink r:id="rId11">
        <w:r w:rsidRPr="00B4386E">
          <w:rPr>
            <w:rFonts w:ascii="Calibri" w:eastAsia="Calibri" w:hAnsi="Calibri" w:cs="Calibri"/>
          </w:rPr>
          <w:t>(</w:t>
        </w:r>
        <w:r w:rsidRPr="00B4386E">
          <w:rPr>
            <w:rFonts w:ascii="Calibri" w:eastAsia="Calibri" w:hAnsi="Calibri" w:cs="Calibri"/>
            <w:color w:val="0563C1"/>
            <w:u w:val="single"/>
          </w:rPr>
          <w:t>sigs.cfms@gmail.com</w:t>
        </w:r>
      </w:hyperlink>
      <w:r w:rsidRPr="00B4386E">
        <w:rPr>
          <w:rFonts w:ascii="Calibri" w:eastAsia="Calibri" w:hAnsi="Calibri" w:cs="Calibri"/>
        </w:rPr>
        <w:t>), and copy (i.e. cc) CFMS’s accountant</w:t>
      </w:r>
      <w:r w:rsidR="00AA5094">
        <w:rPr>
          <w:rFonts w:ascii="Calibri" w:eastAsia="Calibri" w:hAnsi="Calibri" w:cs="Calibri"/>
        </w:rPr>
        <w:t xml:space="preserve"> </w:t>
      </w:r>
      <w:hyperlink r:id="rId12">
        <w:r w:rsidRPr="00AA5094">
          <w:rPr>
            <w:rFonts w:ascii="Calibri" w:eastAsia="Calibri" w:hAnsi="Calibri" w:cs="Calibri"/>
          </w:rPr>
          <w:t>(</w:t>
        </w:r>
        <w:r w:rsidRPr="00AA5094">
          <w:rPr>
            <w:rFonts w:ascii="Calibri" w:eastAsia="Calibri" w:hAnsi="Calibri" w:cs="Calibri"/>
            <w:color w:val="0563C1"/>
            <w:u w:val="single"/>
          </w:rPr>
          <w:t>wjr@wjradburn.com</w:t>
        </w:r>
        <w:r w:rsidRPr="00AA5094">
          <w:rPr>
            <w:rFonts w:ascii="Calibri" w:eastAsia="Calibri" w:hAnsi="Calibri" w:cs="Calibri"/>
          </w:rPr>
          <w:t xml:space="preserve">) </w:t>
        </w:r>
      </w:hyperlink>
      <w:r w:rsidRPr="00AA5094">
        <w:rPr>
          <w:rFonts w:ascii="Calibri" w:eastAsia="Calibri" w:hAnsi="Calibri" w:cs="Calibri"/>
        </w:rPr>
        <w:t xml:space="preserve">and the CFMS Vice-President Finance </w:t>
      </w:r>
      <w:hyperlink r:id="rId13">
        <w:r w:rsidRPr="00AA5094">
          <w:rPr>
            <w:rFonts w:ascii="Calibri" w:eastAsia="Calibri" w:hAnsi="Calibri" w:cs="Calibri"/>
          </w:rPr>
          <w:t>(</w:t>
        </w:r>
        <w:r w:rsidRPr="00AA5094">
          <w:rPr>
            <w:rFonts w:ascii="Calibri" w:eastAsia="Calibri" w:hAnsi="Calibri" w:cs="Calibri"/>
            <w:color w:val="0563C1"/>
            <w:u w:val="single"/>
          </w:rPr>
          <w:t>vpfinance@cfms.org</w:t>
        </w:r>
        <w:r w:rsidRPr="00AA5094">
          <w:rPr>
            <w:rFonts w:ascii="Calibri" w:eastAsia="Calibri" w:hAnsi="Calibri" w:cs="Calibri"/>
          </w:rPr>
          <w:t>)</w:t>
        </w:r>
      </w:hyperlink>
      <w:r w:rsidRPr="00AA5094">
        <w:rPr>
          <w:rFonts w:ascii="Calibri" w:eastAsia="Calibri" w:hAnsi="Calibri" w:cs="Calibri"/>
        </w:rPr>
        <w:t>.</w:t>
      </w:r>
    </w:p>
    <w:p w14:paraId="7B29C6DE" w14:textId="77777777" w:rsidR="00D2442B" w:rsidRPr="00B4386E" w:rsidRDefault="00D2442B" w:rsidP="00B4386E">
      <w:pPr>
        <w:rPr>
          <w:rFonts w:ascii="Calibri" w:eastAsia="Calibri" w:hAnsi="Calibri" w:cs="Calibri"/>
        </w:rPr>
      </w:pPr>
    </w:p>
    <w:p w14:paraId="0CBF2B96" w14:textId="77777777" w:rsidR="00D2442B" w:rsidRPr="00B4386E" w:rsidRDefault="00D2442B" w:rsidP="00B4386E">
      <w:pPr>
        <w:numPr>
          <w:ilvl w:val="0"/>
          <w:numId w:val="20"/>
        </w:numPr>
        <w:tabs>
          <w:tab w:val="left" w:pos="1080"/>
        </w:tabs>
        <w:ind w:left="1080" w:right="280" w:hanging="720"/>
        <w:rPr>
          <w:rFonts w:ascii="Calibri" w:eastAsia="Calibri" w:hAnsi="Calibri" w:cs="Calibri"/>
        </w:rPr>
      </w:pPr>
      <w:r w:rsidRPr="00B4386E">
        <w:rPr>
          <w:rFonts w:ascii="Calibri" w:eastAsia="Calibri" w:hAnsi="Calibri" w:cs="Calibri"/>
        </w:rPr>
        <w:t>If expense claims are not postmarked within 30 days of the end of the event, they will not be processed.</w:t>
      </w:r>
    </w:p>
    <w:p w14:paraId="1CF7D390" w14:textId="77777777" w:rsidR="00D2442B" w:rsidRPr="00B4386E" w:rsidRDefault="00D2442B" w:rsidP="00B4386E">
      <w:pPr>
        <w:rPr>
          <w:rFonts w:ascii="Calibri" w:eastAsia="Calibri" w:hAnsi="Calibri" w:cs="Calibri"/>
        </w:rPr>
      </w:pPr>
    </w:p>
    <w:p w14:paraId="6A7C0C62" w14:textId="77777777" w:rsidR="00D2442B" w:rsidRPr="00B4386E" w:rsidRDefault="00D2442B" w:rsidP="00B4386E">
      <w:pPr>
        <w:rPr>
          <w:rFonts w:ascii="Calibri" w:hAnsi="Calibri" w:cs="Calibri"/>
        </w:rPr>
      </w:pPr>
      <w:r w:rsidRPr="00B4386E">
        <w:rPr>
          <w:rFonts w:ascii="Calibri" w:eastAsia="Calibri" w:hAnsi="Calibri" w:cs="Calibri"/>
        </w:rPr>
        <w:t>5.4. SIG Regional Event Funding is subject to the same restrictions as in Sect</w:t>
      </w:r>
      <w:r w:rsidR="00B84EF4">
        <w:rPr>
          <w:rFonts w:ascii="Calibri" w:eastAsia="Calibri" w:hAnsi="Calibri" w:cs="Calibri"/>
        </w:rPr>
        <w:t>ion 1.2</w:t>
      </w:r>
      <w:r w:rsidRPr="00B4386E">
        <w:rPr>
          <w:rFonts w:ascii="Calibri" w:eastAsia="Calibri" w:hAnsi="Calibri" w:cs="Calibri"/>
        </w:rPr>
        <w:t xml:space="preserve"> above.</w:t>
      </w:r>
    </w:p>
    <w:p w14:paraId="33F3F9F9" w14:textId="77777777" w:rsidR="00D2442B" w:rsidRPr="00B4386E" w:rsidRDefault="00D2442B" w:rsidP="00B4386E">
      <w:pPr>
        <w:rPr>
          <w:rFonts w:ascii="Calibri" w:eastAsia="Calibri" w:hAnsi="Calibri" w:cs="Calibri"/>
        </w:rPr>
      </w:pPr>
    </w:p>
    <w:p w14:paraId="31C98E4A" w14:textId="77777777" w:rsidR="00D2442B" w:rsidRPr="00B4386E" w:rsidRDefault="00D2442B" w:rsidP="00B4386E">
      <w:pPr>
        <w:ind w:right="240"/>
        <w:rPr>
          <w:rFonts w:ascii="Calibri" w:hAnsi="Calibri" w:cs="Calibri"/>
        </w:rPr>
      </w:pPr>
      <w:r w:rsidRPr="00B4386E">
        <w:rPr>
          <w:rFonts w:ascii="Calibri" w:eastAsia="Calibri" w:hAnsi="Calibri" w:cs="Calibri"/>
        </w:rPr>
        <w:t>5.5. Per section 1.4ii, it is expected that the CFMS be recognized in the same way as any other sponsor who contributes the amount of $500</w:t>
      </w:r>
      <w:r w:rsidR="00B84EF4">
        <w:rPr>
          <w:rFonts w:ascii="Calibri" w:eastAsia="Calibri" w:hAnsi="Calibri" w:cs="Calibri"/>
        </w:rPr>
        <w:t>.00</w:t>
      </w:r>
      <w:r w:rsidRPr="00B4386E">
        <w:rPr>
          <w:rFonts w:ascii="Calibri" w:eastAsia="Calibri" w:hAnsi="Calibri" w:cs="Calibri"/>
        </w:rPr>
        <w:t xml:space="preserve"> to the event in question.</w:t>
      </w:r>
    </w:p>
    <w:p w14:paraId="1C6475A4" w14:textId="77777777" w:rsidR="00D2442B" w:rsidRPr="00B4386E" w:rsidRDefault="00D2442B" w:rsidP="00B4386E">
      <w:pPr>
        <w:rPr>
          <w:rFonts w:ascii="Calibri" w:eastAsia="Calibri" w:hAnsi="Calibri" w:cs="Calibri"/>
        </w:rPr>
      </w:pPr>
    </w:p>
    <w:p w14:paraId="5501D65D" w14:textId="77777777" w:rsidR="00D2442B" w:rsidRPr="00B4386E" w:rsidRDefault="00D2442B" w:rsidP="00B4386E">
      <w:pPr>
        <w:numPr>
          <w:ilvl w:val="0"/>
          <w:numId w:val="21"/>
        </w:numPr>
        <w:tabs>
          <w:tab w:val="left" w:pos="1080"/>
        </w:tabs>
        <w:ind w:left="1080" w:right="200" w:hanging="720"/>
        <w:rPr>
          <w:rFonts w:ascii="Calibri" w:eastAsia="Calibri" w:hAnsi="Calibri" w:cs="Calibri"/>
        </w:rPr>
      </w:pPr>
      <w:r w:rsidRPr="00B4386E">
        <w:rPr>
          <w:rFonts w:ascii="Calibri" w:eastAsia="Calibri" w:hAnsi="Calibri" w:cs="Calibri"/>
        </w:rPr>
        <w:t>Provision of CFMS sponsorship for an overall initiative via SIG Regional Event Funding does not denote CFMS endorsement of all initiative or event activities.</w:t>
      </w:r>
    </w:p>
    <w:p w14:paraId="42899A0F" w14:textId="77777777" w:rsidR="00D2442B" w:rsidRPr="00B4386E" w:rsidRDefault="00D2442B" w:rsidP="00B4386E">
      <w:pPr>
        <w:rPr>
          <w:rFonts w:ascii="Calibri" w:eastAsia="Calibri" w:hAnsi="Calibri" w:cs="Calibri"/>
        </w:rPr>
      </w:pPr>
    </w:p>
    <w:p w14:paraId="33E7F6FC" w14:textId="77777777" w:rsidR="00D2442B" w:rsidRPr="00B4386E" w:rsidRDefault="00D2442B" w:rsidP="00B4386E">
      <w:pPr>
        <w:ind w:right="100"/>
        <w:jc w:val="both"/>
        <w:rPr>
          <w:rFonts w:ascii="Calibri" w:hAnsi="Calibri" w:cs="Calibri"/>
        </w:rPr>
      </w:pPr>
      <w:r w:rsidRPr="00B4386E">
        <w:rPr>
          <w:rFonts w:ascii="Calibri" w:eastAsia="Calibri" w:hAnsi="Calibri" w:cs="Calibri"/>
        </w:rPr>
        <w:t>5.6. Regional events which are provided with SIG Regional Event Funding should be inclusive and run at all times in a way that does not jeopardize the professionalism or reputation of organizers, participants, or the medical profession.</w:t>
      </w:r>
    </w:p>
    <w:p w14:paraId="64FAEA9A" w14:textId="77777777" w:rsidR="008C2142" w:rsidRPr="00B4386E" w:rsidRDefault="008C2142" w:rsidP="008C2142">
      <w:pPr>
        <w:rPr>
          <w:rFonts w:ascii="Calibri" w:eastAsia="Calibri" w:hAnsi="Calibri" w:cs="Calibri"/>
        </w:rPr>
      </w:pPr>
    </w:p>
    <w:p w14:paraId="0906F39C" w14:textId="77777777" w:rsidR="008C2142" w:rsidRDefault="00D2442B" w:rsidP="008C2142">
      <w:pPr>
        <w:numPr>
          <w:ilvl w:val="0"/>
          <w:numId w:val="27"/>
        </w:numPr>
        <w:tabs>
          <w:tab w:val="left" w:pos="1080"/>
        </w:tabs>
        <w:ind w:left="1080" w:right="200" w:hanging="720"/>
        <w:rPr>
          <w:rFonts w:ascii="Calibri" w:eastAsia="Calibri" w:hAnsi="Calibri" w:cs="Calibri"/>
        </w:rPr>
      </w:pPr>
      <w:r w:rsidRPr="00B4386E">
        <w:rPr>
          <w:rFonts w:ascii="Calibri" w:eastAsia="Calibri" w:hAnsi="Calibri" w:cs="Calibri"/>
        </w:rPr>
        <w:t>If at any time, the regional representative, event organizers, or event participants have a concern regarding the appropriateness or professionalism of activities associated with the event, they should contact the SIG coordinator with their concerns.</w:t>
      </w:r>
    </w:p>
    <w:p w14:paraId="6ABC5D18" w14:textId="77777777" w:rsidR="008C2142" w:rsidRDefault="008C2142" w:rsidP="008C2142">
      <w:pPr>
        <w:tabs>
          <w:tab w:val="left" w:pos="1080"/>
        </w:tabs>
        <w:ind w:right="200"/>
        <w:rPr>
          <w:rFonts w:ascii="Calibri" w:eastAsia="Calibri" w:hAnsi="Calibri" w:cs="Calibri"/>
        </w:rPr>
      </w:pPr>
    </w:p>
    <w:p w14:paraId="574C4F1D" w14:textId="77777777" w:rsidR="00D2442B" w:rsidRPr="008C2142" w:rsidRDefault="00D2442B" w:rsidP="008C2142">
      <w:pPr>
        <w:numPr>
          <w:ilvl w:val="0"/>
          <w:numId w:val="27"/>
        </w:numPr>
        <w:tabs>
          <w:tab w:val="left" w:pos="1080"/>
        </w:tabs>
        <w:ind w:left="1080" w:right="200" w:hanging="720"/>
        <w:rPr>
          <w:rFonts w:ascii="Calibri" w:eastAsia="Calibri" w:hAnsi="Calibri" w:cs="Calibri"/>
        </w:rPr>
      </w:pPr>
      <w:r w:rsidRPr="008C2142">
        <w:rPr>
          <w:rFonts w:ascii="Calibri" w:eastAsia="Calibri" w:hAnsi="Calibri" w:cs="Calibri"/>
        </w:rPr>
        <w:t>If a SIG-funded regional event or activities within its scope put the professionalism and reputation of medical students or the medical profession at risk, the regional event runs the risk of having its SIG Regional Event Funding revoked and/or not renewed in future years.</w:t>
      </w:r>
    </w:p>
    <w:p w14:paraId="2583ECDE" w14:textId="77777777" w:rsidR="00D2442B" w:rsidRPr="00B4386E" w:rsidRDefault="00D2442B" w:rsidP="00B4386E">
      <w:pPr>
        <w:rPr>
          <w:rFonts w:ascii="Calibri" w:eastAsia="Calibri" w:hAnsi="Calibri" w:cs="Calibri"/>
        </w:rPr>
      </w:pPr>
    </w:p>
    <w:p w14:paraId="5122D89D" w14:textId="77777777" w:rsidR="00D2442B" w:rsidRPr="00B4386E" w:rsidRDefault="00D2442B" w:rsidP="00B4386E">
      <w:pPr>
        <w:ind w:right="540"/>
        <w:rPr>
          <w:rFonts w:ascii="Calibri" w:eastAsia="Calibri" w:hAnsi="Calibri" w:cs="Calibri"/>
        </w:rPr>
      </w:pPr>
      <w:r w:rsidRPr="00B4386E">
        <w:rPr>
          <w:rFonts w:ascii="Calibri" w:eastAsia="Calibri" w:hAnsi="Calibri" w:cs="Calibri"/>
        </w:rPr>
        <w:lastRenderedPageBreak/>
        <w:t xml:space="preserve">5.7. Regional events which are provided with SIG Regional Event Funding must complete an annual report and submit it electronically to the SIG coordinator at </w:t>
      </w:r>
      <w:hyperlink r:id="rId14">
        <w:r w:rsidRPr="00B4386E">
          <w:rPr>
            <w:rFonts w:ascii="Calibri" w:eastAsia="Calibri" w:hAnsi="Calibri" w:cs="Calibri"/>
            <w:color w:val="0563C1"/>
            <w:u w:val="single"/>
          </w:rPr>
          <w:t>sigs.cfms@gmail.com</w:t>
        </w:r>
        <w:r w:rsidRPr="00B4386E">
          <w:rPr>
            <w:rFonts w:ascii="Calibri" w:eastAsia="Calibri" w:hAnsi="Calibri" w:cs="Calibri"/>
            <w:u w:val="single"/>
          </w:rPr>
          <w:t>.</w:t>
        </w:r>
      </w:hyperlink>
    </w:p>
    <w:p w14:paraId="40DCE251" w14:textId="77777777" w:rsidR="00D2442B" w:rsidRPr="00B4386E" w:rsidRDefault="00D2442B" w:rsidP="00B4386E">
      <w:pPr>
        <w:rPr>
          <w:rFonts w:ascii="Calibri" w:eastAsia="Calibri" w:hAnsi="Calibri" w:cs="Calibri"/>
        </w:rPr>
      </w:pPr>
    </w:p>
    <w:p w14:paraId="74E30AC0" w14:textId="77777777" w:rsidR="00D2442B" w:rsidRPr="00B4386E" w:rsidRDefault="00D2442B" w:rsidP="00B4386E">
      <w:pPr>
        <w:numPr>
          <w:ilvl w:val="0"/>
          <w:numId w:val="23"/>
        </w:numPr>
        <w:tabs>
          <w:tab w:val="left" w:pos="1080"/>
        </w:tabs>
        <w:ind w:left="1080" w:hanging="720"/>
        <w:rPr>
          <w:rFonts w:ascii="Calibri" w:eastAsia="Calibri" w:hAnsi="Calibri" w:cs="Calibri"/>
        </w:rPr>
      </w:pPr>
      <w:r w:rsidRPr="00B4386E">
        <w:rPr>
          <w:rFonts w:ascii="Calibri" w:eastAsia="Calibri" w:hAnsi="Calibri" w:cs="Calibri"/>
        </w:rPr>
        <w:t>The annual report is due 60 days after the end of the event.</w:t>
      </w:r>
    </w:p>
    <w:p w14:paraId="452052F9" w14:textId="77777777" w:rsidR="00D2442B" w:rsidRPr="00B4386E" w:rsidRDefault="00D2442B" w:rsidP="00B4386E">
      <w:pPr>
        <w:rPr>
          <w:rFonts w:ascii="Calibri" w:eastAsia="Calibri" w:hAnsi="Calibri" w:cs="Calibri"/>
        </w:rPr>
      </w:pPr>
    </w:p>
    <w:p w14:paraId="041BF19A" w14:textId="77777777" w:rsidR="00B4386E" w:rsidRPr="00B84EF4" w:rsidRDefault="00D2442B" w:rsidP="00B4386E">
      <w:pPr>
        <w:numPr>
          <w:ilvl w:val="0"/>
          <w:numId w:val="23"/>
        </w:numPr>
        <w:tabs>
          <w:tab w:val="left" w:pos="1080"/>
        </w:tabs>
        <w:ind w:left="1080" w:right="340" w:hanging="720"/>
        <w:rPr>
          <w:rFonts w:ascii="Calibri" w:eastAsia="Calibri" w:hAnsi="Calibri" w:cs="Calibri"/>
        </w:rPr>
      </w:pPr>
      <w:r w:rsidRPr="00B4386E">
        <w:rPr>
          <w:rFonts w:ascii="Calibri" w:eastAsia="Calibri" w:hAnsi="Calibri" w:cs="Calibri"/>
        </w:rPr>
        <w:t>If the annual report is not submitted, the event will be ineligible to receive funding in the next funding cycle.</w:t>
      </w:r>
    </w:p>
    <w:p w14:paraId="3F105DF0" w14:textId="77777777" w:rsidR="00B4386E" w:rsidRPr="00B4386E" w:rsidRDefault="00B4386E" w:rsidP="00B4386E">
      <w:pPr>
        <w:rPr>
          <w:rFonts w:ascii="Calibri" w:eastAsia="Calibri" w:hAnsi="Calibri" w:cs="Calibri"/>
        </w:rPr>
      </w:pPr>
    </w:p>
    <w:p w14:paraId="71F0947B" w14:textId="77777777" w:rsidR="00B4386E" w:rsidRPr="00B4386E" w:rsidRDefault="00B4386E" w:rsidP="00B4386E">
      <w:pPr>
        <w:rPr>
          <w:rFonts w:ascii="Calibri" w:eastAsia="Calibri" w:hAnsi="Calibri" w:cs="Calibri"/>
        </w:rPr>
      </w:pPr>
    </w:p>
    <w:p w14:paraId="357D19C9" w14:textId="77777777" w:rsidR="00B97FFD" w:rsidRPr="00B4386E" w:rsidRDefault="00D2442B" w:rsidP="00B4386E">
      <w:pPr>
        <w:jc w:val="center"/>
        <w:rPr>
          <w:rFonts w:ascii="Calibri" w:hAnsi="Calibri" w:cs="Calibri"/>
        </w:rPr>
      </w:pPr>
      <w:r w:rsidRPr="00B4386E">
        <w:rPr>
          <w:rFonts w:ascii="Calibri" w:eastAsia="Calibri" w:hAnsi="Calibri" w:cs="Calibri"/>
        </w:rPr>
        <w:t xml:space="preserve">Last updated </w:t>
      </w:r>
      <w:r w:rsidR="007F1143">
        <w:rPr>
          <w:rFonts w:ascii="Calibri" w:eastAsia="Calibri" w:hAnsi="Calibri" w:cs="Calibri"/>
        </w:rPr>
        <w:t>January 2018</w:t>
      </w:r>
    </w:p>
    <w:sectPr w:rsidR="00B97FFD" w:rsidRPr="00B4386E" w:rsidSect="00721974">
      <w:headerReference w:type="default" r:id="rId15"/>
      <w:footerReference w:type="even" r:id="rId16"/>
      <w:footerReference w:type="default" r:id="rId1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8D80E" w14:textId="77777777" w:rsidR="007450D9" w:rsidRDefault="007450D9" w:rsidP="00C31052">
      <w:r>
        <w:separator/>
      </w:r>
    </w:p>
  </w:endnote>
  <w:endnote w:type="continuationSeparator" w:id="0">
    <w:p w14:paraId="7BDFA81E" w14:textId="77777777" w:rsidR="007450D9" w:rsidRDefault="007450D9" w:rsidP="00C31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74495736"/>
      <w:docPartObj>
        <w:docPartGallery w:val="Page Numbers (Bottom of Page)"/>
        <w:docPartUnique/>
      </w:docPartObj>
    </w:sdtPr>
    <w:sdtEndPr>
      <w:rPr>
        <w:rStyle w:val="PageNumber"/>
      </w:rPr>
    </w:sdtEndPr>
    <w:sdtContent>
      <w:p w14:paraId="22C9FB8D" w14:textId="77777777" w:rsidR="00AA5094" w:rsidRDefault="00AA5094" w:rsidP="00E506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C41EE6" w14:textId="77777777" w:rsidR="00AA5094" w:rsidRDefault="00AA50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Fonts w:ascii="Calibri" w:hAnsi="Calibri" w:cs="Calibri"/>
      </w:rPr>
      <w:id w:val="-253352653"/>
      <w:docPartObj>
        <w:docPartGallery w:val="Page Numbers (Bottom of Page)"/>
        <w:docPartUnique/>
      </w:docPartObj>
    </w:sdtPr>
    <w:sdtEndPr>
      <w:rPr>
        <w:rStyle w:val="PageNumber"/>
      </w:rPr>
    </w:sdtEndPr>
    <w:sdtContent>
      <w:p w14:paraId="06DBC1BB" w14:textId="77777777" w:rsidR="00AA5094" w:rsidRPr="00AA5094" w:rsidRDefault="00AA5094" w:rsidP="00E506C8">
        <w:pPr>
          <w:pStyle w:val="Footer"/>
          <w:framePr w:wrap="none" w:vAnchor="text" w:hAnchor="margin" w:xAlign="center" w:y="1"/>
          <w:rPr>
            <w:rStyle w:val="PageNumber"/>
            <w:rFonts w:ascii="Calibri" w:hAnsi="Calibri" w:cs="Calibri"/>
          </w:rPr>
        </w:pPr>
        <w:r w:rsidRPr="00AA5094">
          <w:rPr>
            <w:rStyle w:val="PageNumber"/>
            <w:rFonts w:ascii="Calibri" w:hAnsi="Calibri" w:cs="Calibri"/>
          </w:rPr>
          <w:t xml:space="preserve">Page </w:t>
        </w:r>
        <w:r w:rsidRPr="00AA5094">
          <w:rPr>
            <w:rStyle w:val="PageNumber"/>
            <w:rFonts w:ascii="Calibri" w:hAnsi="Calibri" w:cs="Calibri"/>
          </w:rPr>
          <w:fldChar w:fldCharType="begin"/>
        </w:r>
        <w:r w:rsidRPr="00B84EF4">
          <w:rPr>
            <w:rStyle w:val="PageNumber"/>
            <w:rFonts w:ascii="Calibri" w:hAnsi="Calibri" w:cs="Calibri"/>
          </w:rPr>
          <w:instrText xml:space="preserve"> PAGE </w:instrText>
        </w:r>
        <w:r w:rsidRPr="00AA5094">
          <w:rPr>
            <w:rStyle w:val="PageNumber"/>
            <w:rFonts w:ascii="Calibri" w:hAnsi="Calibri" w:cs="Calibri"/>
          </w:rPr>
          <w:fldChar w:fldCharType="separate"/>
        </w:r>
        <w:r w:rsidR="0098223B">
          <w:rPr>
            <w:rStyle w:val="PageNumber"/>
            <w:rFonts w:ascii="Calibri" w:hAnsi="Calibri" w:cs="Calibri"/>
            <w:noProof/>
          </w:rPr>
          <w:t>1</w:t>
        </w:r>
        <w:r w:rsidRPr="00AA5094">
          <w:rPr>
            <w:rStyle w:val="PageNumber"/>
            <w:rFonts w:ascii="Calibri" w:hAnsi="Calibri" w:cs="Calibri"/>
          </w:rPr>
          <w:fldChar w:fldCharType="end"/>
        </w:r>
        <w:r w:rsidR="00B84EF4">
          <w:rPr>
            <w:rStyle w:val="PageNumber"/>
            <w:rFonts w:ascii="Calibri" w:hAnsi="Calibri" w:cs="Calibri"/>
          </w:rPr>
          <w:t xml:space="preserve"> of 8</w:t>
        </w:r>
      </w:p>
    </w:sdtContent>
  </w:sdt>
  <w:p w14:paraId="37A3DFB4" w14:textId="77777777" w:rsidR="00AA5094" w:rsidRPr="00AA5094" w:rsidRDefault="00AA5094">
    <w:pPr>
      <w:pStyle w:val="Footer"/>
      <w:rPr>
        <w:rFonts w:ascii="Calibri" w:hAnsi="Calibri" w:cs="Calibr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010F0" w14:textId="77777777" w:rsidR="007450D9" w:rsidRDefault="007450D9" w:rsidP="00C31052">
      <w:r>
        <w:separator/>
      </w:r>
    </w:p>
  </w:footnote>
  <w:footnote w:type="continuationSeparator" w:id="0">
    <w:p w14:paraId="5F967437" w14:textId="77777777" w:rsidR="007450D9" w:rsidRDefault="007450D9" w:rsidP="00C310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B961" w14:textId="77777777" w:rsidR="00D2442B" w:rsidRPr="009B64DA" w:rsidRDefault="00D2442B" w:rsidP="00D2442B">
    <w:pPr>
      <w:pStyle w:val="NoSpacing"/>
      <w:rPr>
        <w:b/>
        <w:sz w:val="50"/>
        <w:szCs w:val="50"/>
      </w:rPr>
    </w:pPr>
    <w:r>
      <w:rPr>
        <w:b/>
        <w:sz w:val="50"/>
        <w:szCs w:val="50"/>
      </w:rPr>
      <w:t xml:space="preserve">CFMS </w:t>
    </w:r>
    <w:r w:rsidRPr="009B64DA">
      <w:rPr>
        <w:b/>
        <w:sz w:val="50"/>
        <w:szCs w:val="50"/>
      </w:rPr>
      <w:t xml:space="preserve">Student Initiative Grants Program </w:t>
    </w:r>
  </w:p>
  <w:p w14:paraId="1CA47A2F" w14:textId="77777777" w:rsidR="00D2442B" w:rsidRPr="009B64DA" w:rsidRDefault="00D2442B" w:rsidP="00D2442B">
    <w:pPr>
      <w:pStyle w:val="NoSpacing"/>
      <w:rPr>
        <w:i/>
        <w:sz w:val="24"/>
        <w:szCs w:val="24"/>
      </w:rPr>
    </w:pPr>
    <w:r w:rsidRPr="009B64DA">
      <w:rPr>
        <w:i/>
        <w:sz w:val="24"/>
        <w:szCs w:val="24"/>
      </w:rPr>
      <w:t xml:space="preserve">Supporting </w:t>
    </w:r>
    <w:r>
      <w:rPr>
        <w:i/>
        <w:sz w:val="24"/>
        <w:szCs w:val="24"/>
      </w:rPr>
      <w:t>M</w:t>
    </w:r>
    <w:r w:rsidRPr="009B64DA">
      <w:rPr>
        <w:i/>
        <w:sz w:val="24"/>
        <w:szCs w:val="24"/>
      </w:rPr>
      <w:t xml:space="preserve">edical </w:t>
    </w:r>
    <w:r>
      <w:rPr>
        <w:i/>
        <w:sz w:val="24"/>
        <w:szCs w:val="24"/>
      </w:rPr>
      <w:t>S</w:t>
    </w:r>
    <w:r w:rsidRPr="009B64DA">
      <w:rPr>
        <w:i/>
        <w:sz w:val="24"/>
        <w:szCs w:val="24"/>
      </w:rPr>
      <w:t xml:space="preserve">tudent </w:t>
    </w:r>
    <w:r>
      <w:rPr>
        <w:i/>
        <w:sz w:val="24"/>
        <w:szCs w:val="24"/>
      </w:rPr>
      <w:t>I</w:t>
    </w:r>
    <w:r w:rsidRPr="009B64DA">
      <w:rPr>
        <w:i/>
        <w:sz w:val="24"/>
        <w:szCs w:val="24"/>
      </w:rPr>
      <w:t>nitiatives</w:t>
    </w:r>
  </w:p>
  <w:p w14:paraId="6CF01C8A" w14:textId="77777777" w:rsidR="00C31052" w:rsidRPr="00C31052" w:rsidRDefault="00C310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4D"/>
    <w:multiLevelType w:val="hybridMultilevel"/>
    <w:tmpl w:val="2F7AC2F2"/>
    <w:lvl w:ilvl="0" w:tplc="5556577E">
      <w:start w:val="2"/>
      <w:numFmt w:val="lowerRoman"/>
      <w:lvlText w:val="%1."/>
      <w:lvlJc w:val="left"/>
    </w:lvl>
    <w:lvl w:ilvl="1" w:tplc="EFC2A7A8">
      <w:numFmt w:val="decimal"/>
      <w:lvlText w:val=""/>
      <w:lvlJc w:val="left"/>
    </w:lvl>
    <w:lvl w:ilvl="2" w:tplc="8384F508">
      <w:numFmt w:val="decimal"/>
      <w:lvlText w:val=""/>
      <w:lvlJc w:val="left"/>
    </w:lvl>
    <w:lvl w:ilvl="3" w:tplc="F9C6D5B4">
      <w:numFmt w:val="decimal"/>
      <w:lvlText w:val=""/>
      <w:lvlJc w:val="left"/>
    </w:lvl>
    <w:lvl w:ilvl="4" w:tplc="F034C46E">
      <w:numFmt w:val="decimal"/>
      <w:lvlText w:val=""/>
      <w:lvlJc w:val="left"/>
    </w:lvl>
    <w:lvl w:ilvl="5" w:tplc="4FC2486E">
      <w:numFmt w:val="decimal"/>
      <w:lvlText w:val=""/>
      <w:lvlJc w:val="left"/>
    </w:lvl>
    <w:lvl w:ilvl="6" w:tplc="31C6F3FA">
      <w:numFmt w:val="decimal"/>
      <w:lvlText w:val=""/>
      <w:lvlJc w:val="left"/>
    </w:lvl>
    <w:lvl w:ilvl="7" w:tplc="589A93B2">
      <w:numFmt w:val="decimal"/>
      <w:lvlText w:val=""/>
      <w:lvlJc w:val="left"/>
    </w:lvl>
    <w:lvl w:ilvl="8" w:tplc="79B0F706">
      <w:numFmt w:val="decimal"/>
      <w:lvlText w:val=""/>
      <w:lvlJc w:val="left"/>
    </w:lvl>
  </w:abstractNum>
  <w:abstractNum w:abstractNumId="1">
    <w:nsid w:val="00001238"/>
    <w:multiLevelType w:val="hybridMultilevel"/>
    <w:tmpl w:val="848C9810"/>
    <w:lvl w:ilvl="0" w:tplc="3D3A4266">
      <w:start w:val="1"/>
      <w:numFmt w:val="lowerRoman"/>
      <w:lvlText w:val="%1."/>
      <w:lvlJc w:val="left"/>
    </w:lvl>
    <w:lvl w:ilvl="1" w:tplc="D486B8EA">
      <w:numFmt w:val="decimal"/>
      <w:lvlText w:val=""/>
      <w:lvlJc w:val="left"/>
    </w:lvl>
    <w:lvl w:ilvl="2" w:tplc="98B4C5EE">
      <w:numFmt w:val="decimal"/>
      <w:lvlText w:val=""/>
      <w:lvlJc w:val="left"/>
    </w:lvl>
    <w:lvl w:ilvl="3" w:tplc="F5AEC1F0">
      <w:numFmt w:val="decimal"/>
      <w:lvlText w:val=""/>
      <w:lvlJc w:val="left"/>
    </w:lvl>
    <w:lvl w:ilvl="4" w:tplc="963CFBE0">
      <w:numFmt w:val="decimal"/>
      <w:lvlText w:val=""/>
      <w:lvlJc w:val="left"/>
    </w:lvl>
    <w:lvl w:ilvl="5" w:tplc="6D3E6F46">
      <w:numFmt w:val="decimal"/>
      <w:lvlText w:val=""/>
      <w:lvlJc w:val="left"/>
    </w:lvl>
    <w:lvl w:ilvl="6" w:tplc="482C0D12">
      <w:numFmt w:val="decimal"/>
      <w:lvlText w:val=""/>
      <w:lvlJc w:val="left"/>
    </w:lvl>
    <w:lvl w:ilvl="7" w:tplc="ADC4DE72">
      <w:numFmt w:val="decimal"/>
      <w:lvlText w:val=""/>
      <w:lvlJc w:val="left"/>
    </w:lvl>
    <w:lvl w:ilvl="8" w:tplc="3BF6BC1A">
      <w:numFmt w:val="decimal"/>
      <w:lvlText w:val=""/>
      <w:lvlJc w:val="left"/>
    </w:lvl>
  </w:abstractNum>
  <w:abstractNum w:abstractNumId="2">
    <w:nsid w:val="00001AD4"/>
    <w:multiLevelType w:val="hybridMultilevel"/>
    <w:tmpl w:val="C71CF3F6"/>
    <w:lvl w:ilvl="0" w:tplc="A490BAD6">
      <w:start w:val="35"/>
      <w:numFmt w:val="lowerLetter"/>
      <w:lvlText w:val="%1."/>
      <w:lvlJc w:val="left"/>
    </w:lvl>
    <w:lvl w:ilvl="1" w:tplc="3F16A34A">
      <w:start w:val="1"/>
      <w:numFmt w:val="lowerLetter"/>
      <w:lvlText w:val="%2."/>
      <w:lvlJc w:val="left"/>
    </w:lvl>
    <w:lvl w:ilvl="2" w:tplc="B7060F6A">
      <w:numFmt w:val="decimal"/>
      <w:lvlText w:val=""/>
      <w:lvlJc w:val="left"/>
    </w:lvl>
    <w:lvl w:ilvl="3" w:tplc="A712D600">
      <w:numFmt w:val="decimal"/>
      <w:lvlText w:val=""/>
      <w:lvlJc w:val="left"/>
    </w:lvl>
    <w:lvl w:ilvl="4" w:tplc="5D504094">
      <w:numFmt w:val="decimal"/>
      <w:lvlText w:val=""/>
      <w:lvlJc w:val="left"/>
    </w:lvl>
    <w:lvl w:ilvl="5" w:tplc="EE444810">
      <w:numFmt w:val="decimal"/>
      <w:lvlText w:val=""/>
      <w:lvlJc w:val="left"/>
    </w:lvl>
    <w:lvl w:ilvl="6" w:tplc="1DCC5CD4">
      <w:numFmt w:val="decimal"/>
      <w:lvlText w:val=""/>
      <w:lvlJc w:val="left"/>
    </w:lvl>
    <w:lvl w:ilvl="7" w:tplc="B5C6FC46">
      <w:numFmt w:val="decimal"/>
      <w:lvlText w:val=""/>
      <w:lvlJc w:val="left"/>
    </w:lvl>
    <w:lvl w:ilvl="8" w:tplc="A210C0D8">
      <w:numFmt w:val="decimal"/>
      <w:lvlText w:val=""/>
      <w:lvlJc w:val="left"/>
    </w:lvl>
  </w:abstractNum>
  <w:abstractNum w:abstractNumId="3">
    <w:nsid w:val="00001E1F"/>
    <w:multiLevelType w:val="hybridMultilevel"/>
    <w:tmpl w:val="BA34E8C0"/>
    <w:lvl w:ilvl="0" w:tplc="904E67B8">
      <w:start w:val="1"/>
      <w:numFmt w:val="lowerRoman"/>
      <w:lvlText w:val="%1."/>
      <w:lvlJc w:val="left"/>
    </w:lvl>
    <w:lvl w:ilvl="1" w:tplc="5D585D56">
      <w:numFmt w:val="decimal"/>
      <w:lvlText w:val=""/>
      <w:lvlJc w:val="left"/>
    </w:lvl>
    <w:lvl w:ilvl="2" w:tplc="140C652E">
      <w:numFmt w:val="decimal"/>
      <w:lvlText w:val=""/>
      <w:lvlJc w:val="left"/>
    </w:lvl>
    <w:lvl w:ilvl="3" w:tplc="19A63E74">
      <w:numFmt w:val="decimal"/>
      <w:lvlText w:val=""/>
      <w:lvlJc w:val="left"/>
    </w:lvl>
    <w:lvl w:ilvl="4" w:tplc="5552B8E6">
      <w:numFmt w:val="decimal"/>
      <w:lvlText w:val=""/>
      <w:lvlJc w:val="left"/>
    </w:lvl>
    <w:lvl w:ilvl="5" w:tplc="BE80DD6C">
      <w:numFmt w:val="decimal"/>
      <w:lvlText w:val=""/>
      <w:lvlJc w:val="left"/>
    </w:lvl>
    <w:lvl w:ilvl="6" w:tplc="396A0986">
      <w:numFmt w:val="decimal"/>
      <w:lvlText w:val=""/>
      <w:lvlJc w:val="left"/>
    </w:lvl>
    <w:lvl w:ilvl="7" w:tplc="DA4C2DCA">
      <w:numFmt w:val="decimal"/>
      <w:lvlText w:val=""/>
      <w:lvlJc w:val="left"/>
    </w:lvl>
    <w:lvl w:ilvl="8" w:tplc="F9EEBF16">
      <w:numFmt w:val="decimal"/>
      <w:lvlText w:val=""/>
      <w:lvlJc w:val="left"/>
    </w:lvl>
  </w:abstractNum>
  <w:abstractNum w:abstractNumId="4">
    <w:nsid w:val="000026A6"/>
    <w:multiLevelType w:val="hybridMultilevel"/>
    <w:tmpl w:val="43FEF860"/>
    <w:lvl w:ilvl="0" w:tplc="33326E48">
      <w:start w:val="1"/>
      <w:numFmt w:val="lowerRoman"/>
      <w:lvlText w:val="%1."/>
      <w:lvlJc w:val="left"/>
    </w:lvl>
    <w:lvl w:ilvl="1" w:tplc="48C40A96">
      <w:numFmt w:val="decimal"/>
      <w:lvlText w:val=""/>
      <w:lvlJc w:val="left"/>
    </w:lvl>
    <w:lvl w:ilvl="2" w:tplc="66C07278">
      <w:numFmt w:val="decimal"/>
      <w:lvlText w:val=""/>
      <w:lvlJc w:val="left"/>
    </w:lvl>
    <w:lvl w:ilvl="3" w:tplc="C7269916">
      <w:numFmt w:val="decimal"/>
      <w:lvlText w:val=""/>
      <w:lvlJc w:val="left"/>
    </w:lvl>
    <w:lvl w:ilvl="4" w:tplc="8694635A">
      <w:numFmt w:val="decimal"/>
      <w:lvlText w:val=""/>
      <w:lvlJc w:val="left"/>
    </w:lvl>
    <w:lvl w:ilvl="5" w:tplc="DF9E4800">
      <w:numFmt w:val="decimal"/>
      <w:lvlText w:val=""/>
      <w:lvlJc w:val="left"/>
    </w:lvl>
    <w:lvl w:ilvl="6" w:tplc="90F20738">
      <w:numFmt w:val="decimal"/>
      <w:lvlText w:val=""/>
      <w:lvlJc w:val="left"/>
    </w:lvl>
    <w:lvl w:ilvl="7" w:tplc="5BCC15F4">
      <w:numFmt w:val="decimal"/>
      <w:lvlText w:val=""/>
      <w:lvlJc w:val="left"/>
    </w:lvl>
    <w:lvl w:ilvl="8" w:tplc="8A6A8684">
      <w:numFmt w:val="decimal"/>
      <w:lvlText w:val=""/>
      <w:lvlJc w:val="left"/>
    </w:lvl>
  </w:abstractNum>
  <w:abstractNum w:abstractNumId="5">
    <w:nsid w:val="00002D12"/>
    <w:multiLevelType w:val="hybridMultilevel"/>
    <w:tmpl w:val="F278723C"/>
    <w:lvl w:ilvl="0" w:tplc="CEB45542">
      <w:start w:val="1"/>
      <w:numFmt w:val="lowerRoman"/>
      <w:lvlText w:val="%1."/>
      <w:lvlJc w:val="left"/>
    </w:lvl>
    <w:lvl w:ilvl="1" w:tplc="49C444EC">
      <w:numFmt w:val="decimal"/>
      <w:lvlText w:val=""/>
      <w:lvlJc w:val="left"/>
    </w:lvl>
    <w:lvl w:ilvl="2" w:tplc="7BF27696">
      <w:numFmt w:val="decimal"/>
      <w:lvlText w:val=""/>
      <w:lvlJc w:val="left"/>
    </w:lvl>
    <w:lvl w:ilvl="3" w:tplc="B358BA0E">
      <w:numFmt w:val="decimal"/>
      <w:lvlText w:val=""/>
      <w:lvlJc w:val="left"/>
    </w:lvl>
    <w:lvl w:ilvl="4" w:tplc="58062FA6">
      <w:numFmt w:val="decimal"/>
      <w:lvlText w:val=""/>
      <w:lvlJc w:val="left"/>
    </w:lvl>
    <w:lvl w:ilvl="5" w:tplc="46BE636A">
      <w:numFmt w:val="decimal"/>
      <w:lvlText w:val=""/>
      <w:lvlJc w:val="left"/>
    </w:lvl>
    <w:lvl w:ilvl="6" w:tplc="694E4064">
      <w:numFmt w:val="decimal"/>
      <w:lvlText w:val=""/>
      <w:lvlJc w:val="left"/>
    </w:lvl>
    <w:lvl w:ilvl="7" w:tplc="871824C0">
      <w:numFmt w:val="decimal"/>
      <w:lvlText w:val=""/>
      <w:lvlJc w:val="left"/>
    </w:lvl>
    <w:lvl w:ilvl="8" w:tplc="300C8510">
      <w:numFmt w:val="decimal"/>
      <w:lvlText w:val=""/>
      <w:lvlJc w:val="left"/>
    </w:lvl>
  </w:abstractNum>
  <w:abstractNum w:abstractNumId="6">
    <w:nsid w:val="000039B3"/>
    <w:multiLevelType w:val="hybridMultilevel"/>
    <w:tmpl w:val="FB9082C6"/>
    <w:lvl w:ilvl="0" w:tplc="5F965B5E">
      <w:start w:val="1"/>
      <w:numFmt w:val="lowerRoman"/>
      <w:lvlText w:val="%1."/>
      <w:lvlJc w:val="left"/>
    </w:lvl>
    <w:lvl w:ilvl="1" w:tplc="AAC4C33A">
      <w:start w:val="1"/>
      <w:numFmt w:val="lowerLetter"/>
      <w:lvlText w:val="%2."/>
      <w:lvlJc w:val="left"/>
    </w:lvl>
    <w:lvl w:ilvl="2" w:tplc="44C8341C">
      <w:start w:val="1"/>
      <w:numFmt w:val="lowerRoman"/>
      <w:lvlText w:val="%3."/>
      <w:lvlJc w:val="left"/>
    </w:lvl>
    <w:lvl w:ilvl="3" w:tplc="69B01DC4">
      <w:numFmt w:val="decimal"/>
      <w:lvlText w:val=""/>
      <w:lvlJc w:val="left"/>
    </w:lvl>
    <w:lvl w:ilvl="4" w:tplc="32FC5332">
      <w:numFmt w:val="decimal"/>
      <w:lvlText w:val=""/>
      <w:lvlJc w:val="left"/>
    </w:lvl>
    <w:lvl w:ilvl="5" w:tplc="1B38877E">
      <w:numFmt w:val="decimal"/>
      <w:lvlText w:val=""/>
      <w:lvlJc w:val="left"/>
    </w:lvl>
    <w:lvl w:ilvl="6" w:tplc="57C0C670">
      <w:numFmt w:val="decimal"/>
      <w:lvlText w:val=""/>
      <w:lvlJc w:val="left"/>
    </w:lvl>
    <w:lvl w:ilvl="7" w:tplc="6052B462">
      <w:numFmt w:val="decimal"/>
      <w:lvlText w:val=""/>
      <w:lvlJc w:val="left"/>
    </w:lvl>
    <w:lvl w:ilvl="8" w:tplc="92125046">
      <w:numFmt w:val="decimal"/>
      <w:lvlText w:val=""/>
      <w:lvlJc w:val="left"/>
    </w:lvl>
  </w:abstractNum>
  <w:abstractNum w:abstractNumId="7">
    <w:nsid w:val="00003B25"/>
    <w:multiLevelType w:val="hybridMultilevel"/>
    <w:tmpl w:val="E892D580"/>
    <w:lvl w:ilvl="0" w:tplc="2676F492">
      <w:start w:val="1"/>
      <w:numFmt w:val="lowerRoman"/>
      <w:lvlText w:val="%1."/>
      <w:lvlJc w:val="left"/>
    </w:lvl>
    <w:lvl w:ilvl="1" w:tplc="07A45B24">
      <w:numFmt w:val="decimal"/>
      <w:lvlText w:val=""/>
      <w:lvlJc w:val="left"/>
    </w:lvl>
    <w:lvl w:ilvl="2" w:tplc="F88CB854">
      <w:numFmt w:val="decimal"/>
      <w:lvlText w:val=""/>
      <w:lvlJc w:val="left"/>
    </w:lvl>
    <w:lvl w:ilvl="3" w:tplc="0652B5B6">
      <w:numFmt w:val="decimal"/>
      <w:lvlText w:val=""/>
      <w:lvlJc w:val="left"/>
    </w:lvl>
    <w:lvl w:ilvl="4" w:tplc="A7CE28F2">
      <w:numFmt w:val="decimal"/>
      <w:lvlText w:val=""/>
      <w:lvlJc w:val="left"/>
    </w:lvl>
    <w:lvl w:ilvl="5" w:tplc="2F008278">
      <w:numFmt w:val="decimal"/>
      <w:lvlText w:val=""/>
      <w:lvlJc w:val="left"/>
    </w:lvl>
    <w:lvl w:ilvl="6" w:tplc="B1FC970C">
      <w:numFmt w:val="decimal"/>
      <w:lvlText w:val=""/>
      <w:lvlJc w:val="left"/>
    </w:lvl>
    <w:lvl w:ilvl="7" w:tplc="0F46751E">
      <w:numFmt w:val="decimal"/>
      <w:lvlText w:val=""/>
      <w:lvlJc w:val="left"/>
    </w:lvl>
    <w:lvl w:ilvl="8" w:tplc="97B8FA74">
      <w:numFmt w:val="decimal"/>
      <w:lvlText w:val=""/>
      <w:lvlJc w:val="left"/>
    </w:lvl>
  </w:abstractNum>
  <w:abstractNum w:abstractNumId="8">
    <w:nsid w:val="0000428B"/>
    <w:multiLevelType w:val="hybridMultilevel"/>
    <w:tmpl w:val="FDA8BF54"/>
    <w:lvl w:ilvl="0" w:tplc="72DCD55A">
      <w:start w:val="1"/>
      <w:numFmt w:val="lowerRoman"/>
      <w:lvlText w:val="%1."/>
      <w:lvlJc w:val="left"/>
    </w:lvl>
    <w:lvl w:ilvl="1" w:tplc="8DE2BAC4">
      <w:start w:val="1"/>
      <w:numFmt w:val="lowerLetter"/>
      <w:lvlText w:val="%2."/>
      <w:lvlJc w:val="left"/>
    </w:lvl>
    <w:lvl w:ilvl="2" w:tplc="62527DC4">
      <w:numFmt w:val="decimal"/>
      <w:lvlText w:val=""/>
      <w:lvlJc w:val="left"/>
    </w:lvl>
    <w:lvl w:ilvl="3" w:tplc="33D0081E">
      <w:numFmt w:val="decimal"/>
      <w:lvlText w:val=""/>
      <w:lvlJc w:val="left"/>
    </w:lvl>
    <w:lvl w:ilvl="4" w:tplc="DB641F92">
      <w:numFmt w:val="decimal"/>
      <w:lvlText w:val=""/>
      <w:lvlJc w:val="left"/>
    </w:lvl>
    <w:lvl w:ilvl="5" w:tplc="8F9246F8">
      <w:numFmt w:val="decimal"/>
      <w:lvlText w:val=""/>
      <w:lvlJc w:val="left"/>
    </w:lvl>
    <w:lvl w:ilvl="6" w:tplc="010478E4">
      <w:numFmt w:val="decimal"/>
      <w:lvlText w:val=""/>
      <w:lvlJc w:val="left"/>
    </w:lvl>
    <w:lvl w:ilvl="7" w:tplc="22D2493C">
      <w:numFmt w:val="decimal"/>
      <w:lvlText w:val=""/>
      <w:lvlJc w:val="left"/>
    </w:lvl>
    <w:lvl w:ilvl="8" w:tplc="D8805A78">
      <w:numFmt w:val="decimal"/>
      <w:lvlText w:val=""/>
      <w:lvlJc w:val="left"/>
    </w:lvl>
  </w:abstractNum>
  <w:abstractNum w:abstractNumId="9">
    <w:nsid w:val="00004509"/>
    <w:multiLevelType w:val="hybridMultilevel"/>
    <w:tmpl w:val="F7F87E9C"/>
    <w:lvl w:ilvl="0" w:tplc="9AD8C406">
      <w:start w:val="1"/>
      <w:numFmt w:val="lowerRoman"/>
      <w:lvlText w:val="%1."/>
      <w:lvlJc w:val="left"/>
    </w:lvl>
    <w:lvl w:ilvl="1" w:tplc="AC26D65C">
      <w:numFmt w:val="decimal"/>
      <w:lvlText w:val=""/>
      <w:lvlJc w:val="left"/>
    </w:lvl>
    <w:lvl w:ilvl="2" w:tplc="4850AA82">
      <w:numFmt w:val="decimal"/>
      <w:lvlText w:val=""/>
      <w:lvlJc w:val="left"/>
    </w:lvl>
    <w:lvl w:ilvl="3" w:tplc="C1AEE442">
      <w:numFmt w:val="decimal"/>
      <w:lvlText w:val=""/>
      <w:lvlJc w:val="left"/>
    </w:lvl>
    <w:lvl w:ilvl="4" w:tplc="594AFC8C">
      <w:numFmt w:val="decimal"/>
      <w:lvlText w:val=""/>
      <w:lvlJc w:val="left"/>
    </w:lvl>
    <w:lvl w:ilvl="5" w:tplc="12A47606">
      <w:numFmt w:val="decimal"/>
      <w:lvlText w:val=""/>
      <w:lvlJc w:val="left"/>
    </w:lvl>
    <w:lvl w:ilvl="6" w:tplc="451802B0">
      <w:numFmt w:val="decimal"/>
      <w:lvlText w:val=""/>
      <w:lvlJc w:val="left"/>
    </w:lvl>
    <w:lvl w:ilvl="7" w:tplc="68C49232">
      <w:numFmt w:val="decimal"/>
      <w:lvlText w:val=""/>
      <w:lvlJc w:val="left"/>
    </w:lvl>
    <w:lvl w:ilvl="8" w:tplc="0CBCDD68">
      <w:numFmt w:val="decimal"/>
      <w:lvlText w:val=""/>
      <w:lvlJc w:val="left"/>
    </w:lvl>
  </w:abstractNum>
  <w:abstractNum w:abstractNumId="10">
    <w:nsid w:val="00004DC8"/>
    <w:multiLevelType w:val="hybridMultilevel"/>
    <w:tmpl w:val="61A0AA18"/>
    <w:lvl w:ilvl="0" w:tplc="D93EB5D4">
      <w:start w:val="1"/>
      <w:numFmt w:val="lowerRoman"/>
      <w:lvlText w:val="%1."/>
      <w:lvlJc w:val="left"/>
    </w:lvl>
    <w:lvl w:ilvl="1" w:tplc="36A27710">
      <w:numFmt w:val="decimal"/>
      <w:lvlText w:val=""/>
      <w:lvlJc w:val="left"/>
    </w:lvl>
    <w:lvl w:ilvl="2" w:tplc="3572A966">
      <w:numFmt w:val="decimal"/>
      <w:lvlText w:val=""/>
      <w:lvlJc w:val="left"/>
    </w:lvl>
    <w:lvl w:ilvl="3" w:tplc="2AB61622">
      <w:numFmt w:val="decimal"/>
      <w:lvlText w:val=""/>
      <w:lvlJc w:val="left"/>
    </w:lvl>
    <w:lvl w:ilvl="4" w:tplc="6CC8C1D8">
      <w:numFmt w:val="decimal"/>
      <w:lvlText w:val=""/>
      <w:lvlJc w:val="left"/>
    </w:lvl>
    <w:lvl w:ilvl="5" w:tplc="238068B6">
      <w:numFmt w:val="decimal"/>
      <w:lvlText w:val=""/>
      <w:lvlJc w:val="left"/>
    </w:lvl>
    <w:lvl w:ilvl="6" w:tplc="65DC1172">
      <w:numFmt w:val="decimal"/>
      <w:lvlText w:val=""/>
      <w:lvlJc w:val="left"/>
    </w:lvl>
    <w:lvl w:ilvl="7" w:tplc="B928ECCE">
      <w:numFmt w:val="decimal"/>
      <w:lvlText w:val=""/>
      <w:lvlJc w:val="left"/>
    </w:lvl>
    <w:lvl w:ilvl="8" w:tplc="1FB6D2BC">
      <w:numFmt w:val="decimal"/>
      <w:lvlText w:val=""/>
      <w:lvlJc w:val="left"/>
    </w:lvl>
  </w:abstractNum>
  <w:abstractNum w:abstractNumId="11">
    <w:nsid w:val="000054DE"/>
    <w:multiLevelType w:val="hybridMultilevel"/>
    <w:tmpl w:val="D9680626"/>
    <w:lvl w:ilvl="0" w:tplc="3B3A6CF4">
      <w:start w:val="1"/>
      <w:numFmt w:val="lowerRoman"/>
      <w:lvlText w:val="%1."/>
      <w:lvlJc w:val="left"/>
    </w:lvl>
    <w:lvl w:ilvl="1" w:tplc="510C9AB6">
      <w:numFmt w:val="decimal"/>
      <w:lvlText w:val=""/>
      <w:lvlJc w:val="left"/>
    </w:lvl>
    <w:lvl w:ilvl="2" w:tplc="D6D6845E">
      <w:numFmt w:val="decimal"/>
      <w:lvlText w:val=""/>
      <w:lvlJc w:val="left"/>
    </w:lvl>
    <w:lvl w:ilvl="3" w:tplc="93BC3BC6">
      <w:numFmt w:val="decimal"/>
      <w:lvlText w:val=""/>
      <w:lvlJc w:val="left"/>
    </w:lvl>
    <w:lvl w:ilvl="4" w:tplc="8EB41470">
      <w:numFmt w:val="decimal"/>
      <w:lvlText w:val=""/>
      <w:lvlJc w:val="left"/>
    </w:lvl>
    <w:lvl w:ilvl="5" w:tplc="5C188674">
      <w:numFmt w:val="decimal"/>
      <w:lvlText w:val=""/>
      <w:lvlJc w:val="left"/>
    </w:lvl>
    <w:lvl w:ilvl="6" w:tplc="7912291C">
      <w:numFmt w:val="decimal"/>
      <w:lvlText w:val=""/>
      <w:lvlJc w:val="left"/>
    </w:lvl>
    <w:lvl w:ilvl="7" w:tplc="7A800B6C">
      <w:numFmt w:val="decimal"/>
      <w:lvlText w:val=""/>
      <w:lvlJc w:val="left"/>
    </w:lvl>
    <w:lvl w:ilvl="8" w:tplc="97922828">
      <w:numFmt w:val="decimal"/>
      <w:lvlText w:val=""/>
      <w:lvlJc w:val="left"/>
    </w:lvl>
  </w:abstractNum>
  <w:abstractNum w:abstractNumId="12">
    <w:nsid w:val="00005D03"/>
    <w:multiLevelType w:val="hybridMultilevel"/>
    <w:tmpl w:val="D8DAAEB4"/>
    <w:lvl w:ilvl="0" w:tplc="AA6682E4">
      <w:start w:val="3"/>
      <w:numFmt w:val="decimal"/>
      <w:lvlText w:val="%1."/>
      <w:lvlJc w:val="left"/>
    </w:lvl>
    <w:lvl w:ilvl="1" w:tplc="02E8F772">
      <w:start w:val="1"/>
      <w:numFmt w:val="lowerRoman"/>
      <w:lvlText w:val="%2"/>
      <w:lvlJc w:val="left"/>
    </w:lvl>
    <w:lvl w:ilvl="2" w:tplc="59905342">
      <w:numFmt w:val="decimal"/>
      <w:lvlText w:val=""/>
      <w:lvlJc w:val="left"/>
    </w:lvl>
    <w:lvl w:ilvl="3" w:tplc="9A32FEBA">
      <w:numFmt w:val="decimal"/>
      <w:lvlText w:val=""/>
      <w:lvlJc w:val="left"/>
    </w:lvl>
    <w:lvl w:ilvl="4" w:tplc="ADB2213C">
      <w:numFmt w:val="decimal"/>
      <w:lvlText w:val=""/>
      <w:lvlJc w:val="left"/>
    </w:lvl>
    <w:lvl w:ilvl="5" w:tplc="68FAA4CC">
      <w:numFmt w:val="decimal"/>
      <w:lvlText w:val=""/>
      <w:lvlJc w:val="left"/>
    </w:lvl>
    <w:lvl w:ilvl="6" w:tplc="CCB4B96A">
      <w:numFmt w:val="decimal"/>
      <w:lvlText w:val=""/>
      <w:lvlJc w:val="left"/>
    </w:lvl>
    <w:lvl w:ilvl="7" w:tplc="B9A805B2">
      <w:numFmt w:val="decimal"/>
      <w:lvlText w:val=""/>
      <w:lvlJc w:val="left"/>
    </w:lvl>
    <w:lvl w:ilvl="8" w:tplc="C78CF398">
      <w:numFmt w:val="decimal"/>
      <w:lvlText w:val=""/>
      <w:lvlJc w:val="left"/>
    </w:lvl>
  </w:abstractNum>
  <w:abstractNum w:abstractNumId="13">
    <w:nsid w:val="000063CB"/>
    <w:multiLevelType w:val="hybridMultilevel"/>
    <w:tmpl w:val="C1DA686C"/>
    <w:lvl w:ilvl="0" w:tplc="70B0A05A">
      <w:start w:val="1"/>
      <w:numFmt w:val="lowerRoman"/>
      <w:lvlText w:val="%1."/>
      <w:lvlJc w:val="left"/>
    </w:lvl>
    <w:lvl w:ilvl="1" w:tplc="3E3E2860">
      <w:numFmt w:val="decimal"/>
      <w:lvlText w:val=""/>
      <w:lvlJc w:val="left"/>
    </w:lvl>
    <w:lvl w:ilvl="2" w:tplc="50287E4C">
      <w:numFmt w:val="decimal"/>
      <w:lvlText w:val=""/>
      <w:lvlJc w:val="left"/>
    </w:lvl>
    <w:lvl w:ilvl="3" w:tplc="B84E220C">
      <w:numFmt w:val="decimal"/>
      <w:lvlText w:val=""/>
      <w:lvlJc w:val="left"/>
    </w:lvl>
    <w:lvl w:ilvl="4" w:tplc="7FC2D552">
      <w:numFmt w:val="decimal"/>
      <w:lvlText w:val=""/>
      <w:lvlJc w:val="left"/>
    </w:lvl>
    <w:lvl w:ilvl="5" w:tplc="6BEA6A4A">
      <w:numFmt w:val="decimal"/>
      <w:lvlText w:val=""/>
      <w:lvlJc w:val="left"/>
    </w:lvl>
    <w:lvl w:ilvl="6" w:tplc="37E25B4C">
      <w:numFmt w:val="decimal"/>
      <w:lvlText w:val=""/>
      <w:lvlJc w:val="left"/>
    </w:lvl>
    <w:lvl w:ilvl="7" w:tplc="FC1697A0">
      <w:numFmt w:val="decimal"/>
      <w:lvlText w:val=""/>
      <w:lvlJc w:val="left"/>
    </w:lvl>
    <w:lvl w:ilvl="8" w:tplc="83D06A1E">
      <w:numFmt w:val="decimal"/>
      <w:lvlText w:val=""/>
      <w:lvlJc w:val="left"/>
    </w:lvl>
  </w:abstractNum>
  <w:abstractNum w:abstractNumId="14">
    <w:nsid w:val="00006443"/>
    <w:multiLevelType w:val="hybridMultilevel"/>
    <w:tmpl w:val="F64A3DD6"/>
    <w:lvl w:ilvl="0" w:tplc="BB4C079E">
      <w:start w:val="1"/>
      <w:numFmt w:val="lowerRoman"/>
      <w:lvlText w:val="%1."/>
      <w:lvlJc w:val="left"/>
    </w:lvl>
    <w:lvl w:ilvl="1" w:tplc="A9C47406">
      <w:numFmt w:val="decimal"/>
      <w:lvlText w:val=""/>
      <w:lvlJc w:val="left"/>
    </w:lvl>
    <w:lvl w:ilvl="2" w:tplc="8B049F12">
      <w:numFmt w:val="decimal"/>
      <w:lvlText w:val=""/>
      <w:lvlJc w:val="left"/>
    </w:lvl>
    <w:lvl w:ilvl="3" w:tplc="0632FC94">
      <w:numFmt w:val="decimal"/>
      <w:lvlText w:val=""/>
      <w:lvlJc w:val="left"/>
    </w:lvl>
    <w:lvl w:ilvl="4" w:tplc="3D4A905E">
      <w:numFmt w:val="decimal"/>
      <w:lvlText w:val=""/>
      <w:lvlJc w:val="left"/>
    </w:lvl>
    <w:lvl w:ilvl="5" w:tplc="FBCC7F8C">
      <w:numFmt w:val="decimal"/>
      <w:lvlText w:val=""/>
      <w:lvlJc w:val="left"/>
    </w:lvl>
    <w:lvl w:ilvl="6" w:tplc="B3B6C590">
      <w:numFmt w:val="decimal"/>
      <w:lvlText w:val=""/>
      <w:lvlJc w:val="left"/>
    </w:lvl>
    <w:lvl w:ilvl="7" w:tplc="D3FC1D2E">
      <w:numFmt w:val="decimal"/>
      <w:lvlText w:val=""/>
      <w:lvlJc w:val="left"/>
    </w:lvl>
    <w:lvl w:ilvl="8" w:tplc="CC24013C">
      <w:numFmt w:val="decimal"/>
      <w:lvlText w:val=""/>
      <w:lvlJc w:val="left"/>
    </w:lvl>
  </w:abstractNum>
  <w:abstractNum w:abstractNumId="15">
    <w:nsid w:val="000066BB"/>
    <w:multiLevelType w:val="hybridMultilevel"/>
    <w:tmpl w:val="99444F6C"/>
    <w:lvl w:ilvl="0" w:tplc="4D54267A">
      <w:start w:val="1"/>
      <w:numFmt w:val="lowerRoman"/>
      <w:lvlText w:val="%1."/>
      <w:lvlJc w:val="left"/>
    </w:lvl>
    <w:lvl w:ilvl="1" w:tplc="A350B846">
      <w:numFmt w:val="decimal"/>
      <w:lvlText w:val=""/>
      <w:lvlJc w:val="left"/>
    </w:lvl>
    <w:lvl w:ilvl="2" w:tplc="E86AAF06">
      <w:numFmt w:val="decimal"/>
      <w:lvlText w:val=""/>
      <w:lvlJc w:val="left"/>
    </w:lvl>
    <w:lvl w:ilvl="3" w:tplc="04DCD1D0">
      <w:numFmt w:val="decimal"/>
      <w:lvlText w:val=""/>
      <w:lvlJc w:val="left"/>
    </w:lvl>
    <w:lvl w:ilvl="4" w:tplc="AD681398">
      <w:numFmt w:val="decimal"/>
      <w:lvlText w:val=""/>
      <w:lvlJc w:val="left"/>
    </w:lvl>
    <w:lvl w:ilvl="5" w:tplc="362CB456">
      <w:numFmt w:val="decimal"/>
      <w:lvlText w:val=""/>
      <w:lvlJc w:val="left"/>
    </w:lvl>
    <w:lvl w:ilvl="6" w:tplc="F8D0061A">
      <w:numFmt w:val="decimal"/>
      <w:lvlText w:val=""/>
      <w:lvlJc w:val="left"/>
    </w:lvl>
    <w:lvl w:ilvl="7" w:tplc="6BF646A2">
      <w:numFmt w:val="decimal"/>
      <w:lvlText w:val=""/>
      <w:lvlJc w:val="left"/>
    </w:lvl>
    <w:lvl w:ilvl="8" w:tplc="349CB616">
      <w:numFmt w:val="decimal"/>
      <w:lvlText w:val=""/>
      <w:lvlJc w:val="left"/>
    </w:lvl>
  </w:abstractNum>
  <w:abstractNum w:abstractNumId="16">
    <w:nsid w:val="00006BFC"/>
    <w:multiLevelType w:val="hybridMultilevel"/>
    <w:tmpl w:val="76204C30"/>
    <w:lvl w:ilvl="0" w:tplc="20C0DC1C">
      <w:start w:val="1"/>
      <w:numFmt w:val="lowerRoman"/>
      <w:lvlText w:val="%1."/>
      <w:lvlJc w:val="left"/>
    </w:lvl>
    <w:lvl w:ilvl="1" w:tplc="D4729F88">
      <w:numFmt w:val="decimal"/>
      <w:lvlText w:val=""/>
      <w:lvlJc w:val="left"/>
    </w:lvl>
    <w:lvl w:ilvl="2" w:tplc="9E521B14">
      <w:numFmt w:val="decimal"/>
      <w:lvlText w:val=""/>
      <w:lvlJc w:val="left"/>
    </w:lvl>
    <w:lvl w:ilvl="3" w:tplc="3662C9A2">
      <w:numFmt w:val="decimal"/>
      <w:lvlText w:val=""/>
      <w:lvlJc w:val="left"/>
    </w:lvl>
    <w:lvl w:ilvl="4" w:tplc="C298EC46">
      <w:numFmt w:val="decimal"/>
      <w:lvlText w:val=""/>
      <w:lvlJc w:val="left"/>
    </w:lvl>
    <w:lvl w:ilvl="5" w:tplc="E06C3288">
      <w:numFmt w:val="decimal"/>
      <w:lvlText w:val=""/>
      <w:lvlJc w:val="left"/>
    </w:lvl>
    <w:lvl w:ilvl="6" w:tplc="F3580D62">
      <w:numFmt w:val="decimal"/>
      <w:lvlText w:val=""/>
      <w:lvlJc w:val="left"/>
    </w:lvl>
    <w:lvl w:ilvl="7" w:tplc="DDC43E28">
      <w:numFmt w:val="decimal"/>
      <w:lvlText w:val=""/>
      <w:lvlJc w:val="left"/>
    </w:lvl>
    <w:lvl w:ilvl="8" w:tplc="1868C856">
      <w:numFmt w:val="decimal"/>
      <w:lvlText w:val=""/>
      <w:lvlJc w:val="left"/>
    </w:lvl>
  </w:abstractNum>
  <w:abstractNum w:abstractNumId="17">
    <w:nsid w:val="00006E5D"/>
    <w:multiLevelType w:val="hybridMultilevel"/>
    <w:tmpl w:val="21F664D8"/>
    <w:lvl w:ilvl="0" w:tplc="0DCCB326">
      <w:start w:val="1"/>
      <w:numFmt w:val="lowerRoman"/>
      <w:lvlText w:val="%1."/>
      <w:lvlJc w:val="left"/>
    </w:lvl>
    <w:lvl w:ilvl="1" w:tplc="31C84270">
      <w:numFmt w:val="decimal"/>
      <w:lvlText w:val=""/>
      <w:lvlJc w:val="left"/>
    </w:lvl>
    <w:lvl w:ilvl="2" w:tplc="45BA6DD2">
      <w:numFmt w:val="decimal"/>
      <w:lvlText w:val=""/>
      <w:lvlJc w:val="left"/>
    </w:lvl>
    <w:lvl w:ilvl="3" w:tplc="7A0ED78E">
      <w:numFmt w:val="decimal"/>
      <w:lvlText w:val=""/>
      <w:lvlJc w:val="left"/>
    </w:lvl>
    <w:lvl w:ilvl="4" w:tplc="FD30D8C0">
      <w:numFmt w:val="decimal"/>
      <w:lvlText w:val=""/>
      <w:lvlJc w:val="left"/>
    </w:lvl>
    <w:lvl w:ilvl="5" w:tplc="C7DE253E">
      <w:numFmt w:val="decimal"/>
      <w:lvlText w:val=""/>
      <w:lvlJc w:val="left"/>
    </w:lvl>
    <w:lvl w:ilvl="6" w:tplc="33B4DF94">
      <w:numFmt w:val="decimal"/>
      <w:lvlText w:val=""/>
      <w:lvlJc w:val="left"/>
    </w:lvl>
    <w:lvl w:ilvl="7" w:tplc="BAE0DCEE">
      <w:numFmt w:val="decimal"/>
      <w:lvlText w:val=""/>
      <w:lvlJc w:val="left"/>
    </w:lvl>
    <w:lvl w:ilvl="8" w:tplc="4B6CD71C">
      <w:numFmt w:val="decimal"/>
      <w:lvlText w:val=""/>
      <w:lvlJc w:val="left"/>
    </w:lvl>
  </w:abstractNum>
  <w:abstractNum w:abstractNumId="18">
    <w:nsid w:val="0000701F"/>
    <w:multiLevelType w:val="hybridMultilevel"/>
    <w:tmpl w:val="E0D6F6DA"/>
    <w:lvl w:ilvl="0" w:tplc="B338F8E6">
      <w:start w:val="1"/>
      <w:numFmt w:val="decimal"/>
      <w:lvlText w:val="%1"/>
      <w:lvlJc w:val="left"/>
    </w:lvl>
    <w:lvl w:ilvl="1" w:tplc="2B7A6C7E">
      <w:start w:val="2"/>
      <w:numFmt w:val="lowerRoman"/>
      <w:lvlText w:val="%2."/>
      <w:lvlJc w:val="left"/>
    </w:lvl>
    <w:lvl w:ilvl="2" w:tplc="A566BB5C">
      <w:numFmt w:val="decimal"/>
      <w:lvlText w:val=""/>
      <w:lvlJc w:val="left"/>
    </w:lvl>
    <w:lvl w:ilvl="3" w:tplc="2ABE1D68">
      <w:numFmt w:val="decimal"/>
      <w:lvlText w:val=""/>
      <w:lvlJc w:val="left"/>
    </w:lvl>
    <w:lvl w:ilvl="4" w:tplc="A31C0B90">
      <w:numFmt w:val="decimal"/>
      <w:lvlText w:val=""/>
      <w:lvlJc w:val="left"/>
    </w:lvl>
    <w:lvl w:ilvl="5" w:tplc="0F4887F8">
      <w:numFmt w:val="decimal"/>
      <w:lvlText w:val=""/>
      <w:lvlJc w:val="left"/>
    </w:lvl>
    <w:lvl w:ilvl="6" w:tplc="DA1AC0F2">
      <w:numFmt w:val="decimal"/>
      <w:lvlText w:val=""/>
      <w:lvlJc w:val="left"/>
    </w:lvl>
    <w:lvl w:ilvl="7" w:tplc="A65CAD56">
      <w:numFmt w:val="decimal"/>
      <w:lvlText w:val=""/>
      <w:lvlJc w:val="left"/>
    </w:lvl>
    <w:lvl w:ilvl="8" w:tplc="6D6C53B0">
      <w:numFmt w:val="decimal"/>
      <w:lvlText w:val=""/>
      <w:lvlJc w:val="left"/>
    </w:lvl>
  </w:abstractNum>
  <w:abstractNum w:abstractNumId="19">
    <w:nsid w:val="0000767D"/>
    <w:multiLevelType w:val="hybridMultilevel"/>
    <w:tmpl w:val="B43A8E92"/>
    <w:lvl w:ilvl="0" w:tplc="EB42D382">
      <w:start w:val="1"/>
      <w:numFmt w:val="lowerRoman"/>
      <w:lvlText w:val="%1."/>
      <w:lvlJc w:val="left"/>
    </w:lvl>
    <w:lvl w:ilvl="1" w:tplc="C6C64B5A">
      <w:numFmt w:val="decimal"/>
      <w:lvlText w:val=""/>
      <w:lvlJc w:val="left"/>
    </w:lvl>
    <w:lvl w:ilvl="2" w:tplc="13C6F9EC">
      <w:numFmt w:val="decimal"/>
      <w:lvlText w:val=""/>
      <w:lvlJc w:val="left"/>
    </w:lvl>
    <w:lvl w:ilvl="3" w:tplc="9B4EA1EE">
      <w:numFmt w:val="decimal"/>
      <w:lvlText w:val=""/>
      <w:lvlJc w:val="left"/>
    </w:lvl>
    <w:lvl w:ilvl="4" w:tplc="9434370A">
      <w:numFmt w:val="decimal"/>
      <w:lvlText w:val=""/>
      <w:lvlJc w:val="left"/>
    </w:lvl>
    <w:lvl w:ilvl="5" w:tplc="02222B22">
      <w:numFmt w:val="decimal"/>
      <w:lvlText w:val=""/>
      <w:lvlJc w:val="left"/>
    </w:lvl>
    <w:lvl w:ilvl="6" w:tplc="3EF6C66C">
      <w:numFmt w:val="decimal"/>
      <w:lvlText w:val=""/>
      <w:lvlJc w:val="left"/>
    </w:lvl>
    <w:lvl w:ilvl="7" w:tplc="C38436D8">
      <w:numFmt w:val="decimal"/>
      <w:lvlText w:val=""/>
      <w:lvlJc w:val="left"/>
    </w:lvl>
    <w:lvl w:ilvl="8" w:tplc="6EAEA70C">
      <w:numFmt w:val="decimal"/>
      <w:lvlText w:val=""/>
      <w:lvlJc w:val="left"/>
    </w:lvl>
  </w:abstractNum>
  <w:abstractNum w:abstractNumId="20">
    <w:nsid w:val="00007A5A"/>
    <w:multiLevelType w:val="hybridMultilevel"/>
    <w:tmpl w:val="96E68616"/>
    <w:lvl w:ilvl="0" w:tplc="5AEEB92E">
      <w:start w:val="1"/>
      <w:numFmt w:val="lowerRoman"/>
      <w:lvlText w:val="%1."/>
      <w:lvlJc w:val="left"/>
    </w:lvl>
    <w:lvl w:ilvl="1" w:tplc="9B826538">
      <w:numFmt w:val="decimal"/>
      <w:lvlText w:val=""/>
      <w:lvlJc w:val="left"/>
    </w:lvl>
    <w:lvl w:ilvl="2" w:tplc="88C80842">
      <w:numFmt w:val="decimal"/>
      <w:lvlText w:val=""/>
      <w:lvlJc w:val="left"/>
    </w:lvl>
    <w:lvl w:ilvl="3" w:tplc="3396704C">
      <w:numFmt w:val="decimal"/>
      <w:lvlText w:val=""/>
      <w:lvlJc w:val="left"/>
    </w:lvl>
    <w:lvl w:ilvl="4" w:tplc="8960B6B4">
      <w:numFmt w:val="decimal"/>
      <w:lvlText w:val=""/>
      <w:lvlJc w:val="left"/>
    </w:lvl>
    <w:lvl w:ilvl="5" w:tplc="B58416D0">
      <w:numFmt w:val="decimal"/>
      <w:lvlText w:val=""/>
      <w:lvlJc w:val="left"/>
    </w:lvl>
    <w:lvl w:ilvl="6" w:tplc="90744138">
      <w:numFmt w:val="decimal"/>
      <w:lvlText w:val=""/>
      <w:lvlJc w:val="left"/>
    </w:lvl>
    <w:lvl w:ilvl="7" w:tplc="8F52AE5E">
      <w:numFmt w:val="decimal"/>
      <w:lvlText w:val=""/>
      <w:lvlJc w:val="left"/>
    </w:lvl>
    <w:lvl w:ilvl="8" w:tplc="EDFECD98">
      <w:numFmt w:val="decimal"/>
      <w:lvlText w:val=""/>
      <w:lvlJc w:val="left"/>
    </w:lvl>
  </w:abstractNum>
  <w:abstractNum w:abstractNumId="21">
    <w:nsid w:val="00007F96"/>
    <w:multiLevelType w:val="hybridMultilevel"/>
    <w:tmpl w:val="30AA7160"/>
    <w:lvl w:ilvl="0" w:tplc="0B62F1DA">
      <w:start w:val="3"/>
      <w:numFmt w:val="lowerRoman"/>
      <w:lvlText w:val="%1."/>
      <w:lvlJc w:val="left"/>
    </w:lvl>
    <w:lvl w:ilvl="1" w:tplc="FFE20C90">
      <w:numFmt w:val="decimal"/>
      <w:lvlText w:val=""/>
      <w:lvlJc w:val="left"/>
    </w:lvl>
    <w:lvl w:ilvl="2" w:tplc="4E520EB4">
      <w:numFmt w:val="decimal"/>
      <w:lvlText w:val=""/>
      <w:lvlJc w:val="left"/>
    </w:lvl>
    <w:lvl w:ilvl="3" w:tplc="7B3E967A">
      <w:numFmt w:val="decimal"/>
      <w:lvlText w:val=""/>
      <w:lvlJc w:val="left"/>
    </w:lvl>
    <w:lvl w:ilvl="4" w:tplc="4568F916">
      <w:numFmt w:val="decimal"/>
      <w:lvlText w:val=""/>
      <w:lvlJc w:val="left"/>
    </w:lvl>
    <w:lvl w:ilvl="5" w:tplc="42484364">
      <w:numFmt w:val="decimal"/>
      <w:lvlText w:val=""/>
      <w:lvlJc w:val="left"/>
    </w:lvl>
    <w:lvl w:ilvl="6" w:tplc="D54C6358">
      <w:numFmt w:val="decimal"/>
      <w:lvlText w:val=""/>
      <w:lvlJc w:val="left"/>
    </w:lvl>
    <w:lvl w:ilvl="7" w:tplc="BC76A118">
      <w:numFmt w:val="decimal"/>
      <w:lvlText w:val=""/>
      <w:lvlJc w:val="left"/>
    </w:lvl>
    <w:lvl w:ilvl="8" w:tplc="C3B22792">
      <w:numFmt w:val="decimal"/>
      <w:lvlText w:val=""/>
      <w:lvlJc w:val="left"/>
    </w:lvl>
  </w:abstractNum>
  <w:abstractNum w:abstractNumId="22">
    <w:nsid w:val="00007FF5"/>
    <w:multiLevelType w:val="hybridMultilevel"/>
    <w:tmpl w:val="9630142E"/>
    <w:lvl w:ilvl="0" w:tplc="930EEF60">
      <w:start w:val="1"/>
      <w:numFmt w:val="lowerRoman"/>
      <w:lvlText w:val="%1."/>
      <w:lvlJc w:val="left"/>
    </w:lvl>
    <w:lvl w:ilvl="1" w:tplc="EFF8AE8A">
      <w:numFmt w:val="decimal"/>
      <w:lvlText w:val=""/>
      <w:lvlJc w:val="left"/>
    </w:lvl>
    <w:lvl w:ilvl="2" w:tplc="68A86B2E">
      <w:numFmt w:val="decimal"/>
      <w:lvlText w:val=""/>
      <w:lvlJc w:val="left"/>
    </w:lvl>
    <w:lvl w:ilvl="3" w:tplc="5094C670">
      <w:numFmt w:val="decimal"/>
      <w:lvlText w:val=""/>
      <w:lvlJc w:val="left"/>
    </w:lvl>
    <w:lvl w:ilvl="4" w:tplc="4148C6E2">
      <w:numFmt w:val="decimal"/>
      <w:lvlText w:val=""/>
      <w:lvlJc w:val="left"/>
    </w:lvl>
    <w:lvl w:ilvl="5" w:tplc="51C41CC6">
      <w:numFmt w:val="decimal"/>
      <w:lvlText w:val=""/>
      <w:lvlJc w:val="left"/>
    </w:lvl>
    <w:lvl w:ilvl="6" w:tplc="1FC2D1EA">
      <w:numFmt w:val="decimal"/>
      <w:lvlText w:val=""/>
      <w:lvlJc w:val="left"/>
    </w:lvl>
    <w:lvl w:ilvl="7" w:tplc="93C804FA">
      <w:numFmt w:val="decimal"/>
      <w:lvlText w:val=""/>
      <w:lvlJc w:val="left"/>
    </w:lvl>
    <w:lvl w:ilvl="8" w:tplc="60005370">
      <w:numFmt w:val="decimal"/>
      <w:lvlText w:val=""/>
      <w:lvlJc w:val="left"/>
    </w:lvl>
  </w:abstractNum>
  <w:abstractNum w:abstractNumId="23">
    <w:nsid w:val="08097F38"/>
    <w:multiLevelType w:val="hybridMultilevel"/>
    <w:tmpl w:val="76204C30"/>
    <w:lvl w:ilvl="0" w:tplc="20C0DC1C">
      <w:start w:val="1"/>
      <w:numFmt w:val="lowerRoman"/>
      <w:lvlText w:val="%1."/>
      <w:lvlJc w:val="left"/>
    </w:lvl>
    <w:lvl w:ilvl="1" w:tplc="D4729F88">
      <w:numFmt w:val="decimal"/>
      <w:lvlText w:val=""/>
      <w:lvlJc w:val="left"/>
    </w:lvl>
    <w:lvl w:ilvl="2" w:tplc="9E521B14">
      <w:numFmt w:val="decimal"/>
      <w:lvlText w:val=""/>
      <w:lvlJc w:val="left"/>
    </w:lvl>
    <w:lvl w:ilvl="3" w:tplc="3662C9A2">
      <w:numFmt w:val="decimal"/>
      <w:lvlText w:val=""/>
      <w:lvlJc w:val="left"/>
    </w:lvl>
    <w:lvl w:ilvl="4" w:tplc="C298EC46">
      <w:numFmt w:val="decimal"/>
      <w:lvlText w:val=""/>
      <w:lvlJc w:val="left"/>
    </w:lvl>
    <w:lvl w:ilvl="5" w:tplc="E06C3288">
      <w:numFmt w:val="decimal"/>
      <w:lvlText w:val=""/>
      <w:lvlJc w:val="left"/>
    </w:lvl>
    <w:lvl w:ilvl="6" w:tplc="F3580D62">
      <w:numFmt w:val="decimal"/>
      <w:lvlText w:val=""/>
      <w:lvlJc w:val="left"/>
    </w:lvl>
    <w:lvl w:ilvl="7" w:tplc="DDC43E28">
      <w:numFmt w:val="decimal"/>
      <w:lvlText w:val=""/>
      <w:lvlJc w:val="left"/>
    </w:lvl>
    <w:lvl w:ilvl="8" w:tplc="1868C856">
      <w:numFmt w:val="decimal"/>
      <w:lvlText w:val=""/>
      <w:lvlJc w:val="left"/>
    </w:lvl>
  </w:abstractNum>
  <w:abstractNum w:abstractNumId="24">
    <w:nsid w:val="519A4178"/>
    <w:multiLevelType w:val="hybridMultilevel"/>
    <w:tmpl w:val="5A34096E"/>
    <w:lvl w:ilvl="0" w:tplc="378A2E90">
      <w:start w:val="1"/>
      <w:numFmt w:val="lowerRoman"/>
      <w:lvlText w:val="%1."/>
      <w:lvlJc w:val="left"/>
      <w:pPr>
        <w:ind w:left="0" w:firstLine="0"/>
      </w:pPr>
      <w:rPr>
        <w:rFonts w:hint="default"/>
      </w:rPr>
    </w:lvl>
    <w:lvl w:ilvl="1" w:tplc="FFE20C90">
      <w:numFmt w:val="decimal"/>
      <w:lvlText w:val=""/>
      <w:lvlJc w:val="left"/>
    </w:lvl>
    <w:lvl w:ilvl="2" w:tplc="4E520EB4">
      <w:numFmt w:val="decimal"/>
      <w:lvlText w:val=""/>
      <w:lvlJc w:val="left"/>
    </w:lvl>
    <w:lvl w:ilvl="3" w:tplc="7B3E967A">
      <w:numFmt w:val="decimal"/>
      <w:lvlText w:val=""/>
      <w:lvlJc w:val="left"/>
    </w:lvl>
    <w:lvl w:ilvl="4" w:tplc="4568F916">
      <w:numFmt w:val="decimal"/>
      <w:lvlText w:val=""/>
      <w:lvlJc w:val="left"/>
    </w:lvl>
    <w:lvl w:ilvl="5" w:tplc="42484364">
      <w:numFmt w:val="decimal"/>
      <w:lvlText w:val=""/>
      <w:lvlJc w:val="left"/>
    </w:lvl>
    <w:lvl w:ilvl="6" w:tplc="D54C6358">
      <w:numFmt w:val="decimal"/>
      <w:lvlText w:val=""/>
      <w:lvlJc w:val="left"/>
    </w:lvl>
    <w:lvl w:ilvl="7" w:tplc="BC76A118">
      <w:numFmt w:val="decimal"/>
      <w:lvlText w:val=""/>
      <w:lvlJc w:val="left"/>
    </w:lvl>
    <w:lvl w:ilvl="8" w:tplc="C3B22792">
      <w:numFmt w:val="decimal"/>
      <w:lvlText w:val=""/>
      <w:lvlJc w:val="left"/>
    </w:lvl>
  </w:abstractNum>
  <w:abstractNum w:abstractNumId="25">
    <w:nsid w:val="66437740"/>
    <w:multiLevelType w:val="multilevel"/>
    <w:tmpl w:val="30AA7160"/>
    <w:lvl w:ilvl="0">
      <w:start w:val="3"/>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4AB252C"/>
    <w:multiLevelType w:val="hybridMultilevel"/>
    <w:tmpl w:val="30AA7160"/>
    <w:lvl w:ilvl="0" w:tplc="0B62F1DA">
      <w:start w:val="3"/>
      <w:numFmt w:val="lowerRoman"/>
      <w:lvlText w:val="%1."/>
      <w:lvlJc w:val="left"/>
    </w:lvl>
    <w:lvl w:ilvl="1" w:tplc="FFE20C90">
      <w:numFmt w:val="decimal"/>
      <w:lvlText w:val=""/>
      <w:lvlJc w:val="left"/>
    </w:lvl>
    <w:lvl w:ilvl="2" w:tplc="4E520EB4">
      <w:numFmt w:val="decimal"/>
      <w:lvlText w:val=""/>
      <w:lvlJc w:val="left"/>
    </w:lvl>
    <w:lvl w:ilvl="3" w:tplc="7B3E967A">
      <w:numFmt w:val="decimal"/>
      <w:lvlText w:val=""/>
      <w:lvlJc w:val="left"/>
    </w:lvl>
    <w:lvl w:ilvl="4" w:tplc="4568F916">
      <w:numFmt w:val="decimal"/>
      <w:lvlText w:val=""/>
      <w:lvlJc w:val="left"/>
    </w:lvl>
    <w:lvl w:ilvl="5" w:tplc="42484364">
      <w:numFmt w:val="decimal"/>
      <w:lvlText w:val=""/>
      <w:lvlJc w:val="left"/>
    </w:lvl>
    <w:lvl w:ilvl="6" w:tplc="D54C6358">
      <w:numFmt w:val="decimal"/>
      <w:lvlText w:val=""/>
      <w:lvlJc w:val="left"/>
    </w:lvl>
    <w:lvl w:ilvl="7" w:tplc="BC76A118">
      <w:numFmt w:val="decimal"/>
      <w:lvlText w:val=""/>
      <w:lvlJc w:val="left"/>
    </w:lvl>
    <w:lvl w:ilvl="8" w:tplc="C3B22792">
      <w:numFmt w:val="decimal"/>
      <w:lvlText w:val=""/>
      <w:lvlJc w:val="left"/>
    </w:lvl>
  </w:abstractNum>
  <w:num w:numId="1">
    <w:abstractNumId w:val="11"/>
  </w:num>
  <w:num w:numId="2">
    <w:abstractNumId w:val="6"/>
  </w:num>
  <w:num w:numId="3">
    <w:abstractNumId w:val="5"/>
  </w:num>
  <w:num w:numId="4">
    <w:abstractNumId w:val="0"/>
  </w:num>
  <w:num w:numId="5">
    <w:abstractNumId w:val="10"/>
  </w:num>
  <w:num w:numId="6">
    <w:abstractNumId w:val="14"/>
  </w:num>
  <w:num w:numId="7">
    <w:abstractNumId w:val="15"/>
  </w:num>
  <w:num w:numId="8">
    <w:abstractNumId w:val="8"/>
  </w:num>
  <w:num w:numId="9">
    <w:abstractNumId w:val="4"/>
  </w:num>
  <w:num w:numId="10">
    <w:abstractNumId w:val="18"/>
  </w:num>
  <w:num w:numId="11">
    <w:abstractNumId w:val="12"/>
  </w:num>
  <w:num w:numId="12">
    <w:abstractNumId w:val="20"/>
  </w:num>
  <w:num w:numId="13">
    <w:abstractNumId w:val="19"/>
  </w:num>
  <w:num w:numId="14">
    <w:abstractNumId w:val="9"/>
  </w:num>
  <w:num w:numId="15">
    <w:abstractNumId w:val="1"/>
  </w:num>
  <w:num w:numId="16">
    <w:abstractNumId w:val="7"/>
  </w:num>
  <w:num w:numId="17">
    <w:abstractNumId w:val="3"/>
  </w:num>
  <w:num w:numId="18">
    <w:abstractNumId w:val="17"/>
  </w:num>
  <w:num w:numId="19">
    <w:abstractNumId w:val="2"/>
  </w:num>
  <w:num w:numId="20">
    <w:abstractNumId w:val="13"/>
  </w:num>
  <w:num w:numId="21">
    <w:abstractNumId w:val="16"/>
  </w:num>
  <w:num w:numId="22">
    <w:abstractNumId w:val="21"/>
  </w:num>
  <w:num w:numId="23">
    <w:abstractNumId w:val="22"/>
  </w:num>
  <w:num w:numId="24">
    <w:abstractNumId w:val="26"/>
  </w:num>
  <w:num w:numId="25">
    <w:abstractNumId w:val="24"/>
  </w:num>
  <w:num w:numId="26">
    <w:abstractNumId w:val="25"/>
  </w:num>
  <w:num w:numId="27">
    <w:abstractNumId w:val="2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dell Tan">
    <w15:presenceInfo w15:providerId="Windows Live" w15:userId="2aad9848ed80f3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42B"/>
    <w:rsid w:val="00095514"/>
    <w:rsid w:val="0012102F"/>
    <w:rsid w:val="001A7187"/>
    <w:rsid w:val="001C0A2A"/>
    <w:rsid w:val="001C282F"/>
    <w:rsid w:val="0032078D"/>
    <w:rsid w:val="003E6032"/>
    <w:rsid w:val="004129B3"/>
    <w:rsid w:val="004A272D"/>
    <w:rsid w:val="004B4F08"/>
    <w:rsid w:val="00525CE4"/>
    <w:rsid w:val="00542687"/>
    <w:rsid w:val="006617DB"/>
    <w:rsid w:val="00697DC0"/>
    <w:rsid w:val="00704887"/>
    <w:rsid w:val="00721974"/>
    <w:rsid w:val="007450D9"/>
    <w:rsid w:val="007A5956"/>
    <w:rsid w:val="007B29D7"/>
    <w:rsid w:val="007F1143"/>
    <w:rsid w:val="008C2142"/>
    <w:rsid w:val="0098223B"/>
    <w:rsid w:val="00A007DC"/>
    <w:rsid w:val="00A81096"/>
    <w:rsid w:val="00AA5094"/>
    <w:rsid w:val="00B4386E"/>
    <w:rsid w:val="00B84EF4"/>
    <w:rsid w:val="00BA02B0"/>
    <w:rsid w:val="00BD55EB"/>
    <w:rsid w:val="00C31052"/>
    <w:rsid w:val="00C664BA"/>
    <w:rsid w:val="00CE4DC7"/>
    <w:rsid w:val="00CF5F78"/>
    <w:rsid w:val="00D11181"/>
    <w:rsid w:val="00D2442B"/>
    <w:rsid w:val="00D26BA4"/>
    <w:rsid w:val="00D41524"/>
    <w:rsid w:val="00D8630E"/>
    <w:rsid w:val="00DB38B5"/>
    <w:rsid w:val="00DC773D"/>
    <w:rsid w:val="00DD3F09"/>
    <w:rsid w:val="00E1397E"/>
    <w:rsid w:val="00F40F4E"/>
    <w:rsid w:val="00F615A6"/>
    <w:rsid w:val="00FF3F80"/>
    <w:rsid w:val="00FF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EB2E"/>
  <w14:defaultImageDpi w14:val="32767"/>
  <w15:chartTrackingRefBased/>
  <w15:docId w15:val="{07D50FAD-C6C5-EA46-972A-951726C6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442B"/>
    <w:rPr>
      <w:rFonts w:ascii="Times New Roman" w:eastAsiaTheme="minorEastAsia" w:hAnsi="Times New Roman" w:cs="Times New Roman"/>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052"/>
    <w:pPr>
      <w:tabs>
        <w:tab w:val="center" w:pos="4680"/>
        <w:tab w:val="right" w:pos="9360"/>
      </w:tabs>
    </w:pPr>
  </w:style>
  <w:style w:type="character" w:customStyle="1" w:styleId="HeaderChar">
    <w:name w:val="Header Char"/>
    <w:basedOn w:val="DefaultParagraphFont"/>
    <w:link w:val="Header"/>
    <w:uiPriority w:val="99"/>
    <w:rsid w:val="00C31052"/>
  </w:style>
  <w:style w:type="paragraph" w:styleId="Footer">
    <w:name w:val="footer"/>
    <w:basedOn w:val="Normal"/>
    <w:link w:val="FooterChar"/>
    <w:uiPriority w:val="99"/>
    <w:unhideWhenUsed/>
    <w:rsid w:val="00C31052"/>
    <w:pPr>
      <w:tabs>
        <w:tab w:val="center" w:pos="4680"/>
        <w:tab w:val="right" w:pos="9360"/>
      </w:tabs>
    </w:pPr>
  </w:style>
  <w:style w:type="character" w:customStyle="1" w:styleId="FooterChar">
    <w:name w:val="Footer Char"/>
    <w:basedOn w:val="DefaultParagraphFont"/>
    <w:link w:val="Footer"/>
    <w:uiPriority w:val="99"/>
    <w:rsid w:val="00C31052"/>
  </w:style>
  <w:style w:type="paragraph" w:styleId="NoSpacing">
    <w:name w:val="No Spacing"/>
    <w:uiPriority w:val="1"/>
    <w:qFormat/>
    <w:rsid w:val="00D2442B"/>
    <w:rPr>
      <w:sz w:val="22"/>
      <w:szCs w:val="22"/>
      <w:lang w:val="en-CA"/>
    </w:rPr>
  </w:style>
  <w:style w:type="character" w:styleId="CommentReference">
    <w:name w:val="annotation reference"/>
    <w:basedOn w:val="DefaultParagraphFont"/>
    <w:uiPriority w:val="99"/>
    <w:semiHidden/>
    <w:unhideWhenUsed/>
    <w:rsid w:val="00D2442B"/>
    <w:rPr>
      <w:sz w:val="16"/>
      <w:szCs w:val="16"/>
    </w:rPr>
  </w:style>
  <w:style w:type="paragraph" w:styleId="CommentText">
    <w:name w:val="annotation text"/>
    <w:basedOn w:val="Normal"/>
    <w:link w:val="CommentTextChar"/>
    <w:uiPriority w:val="99"/>
    <w:semiHidden/>
    <w:unhideWhenUsed/>
    <w:rsid w:val="00D2442B"/>
    <w:rPr>
      <w:sz w:val="20"/>
      <w:szCs w:val="20"/>
    </w:rPr>
  </w:style>
  <w:style w:type="character" w:customStyle="1" w:styleId="CommentTextChar">
    <w:name w:val="Comment Text Char"/>
    <w:basedOn w:val="DefaultParagraphFont"/>
    <w:link w:val="CommentText"/>
    <w:uiPriority w:val="99"/>
    <w:semiHidden/>
    <w:rsid w:val="00D2442B"/>
    <w:rPr>
      <w:rFonts w:ascii="Times New Roman" w:eastAsiaTheme="minorEastAsia" w:hAnsi="Times New Roman" w:cs="Times New Roman"/>
      <w:sz w:val="20"/>
      <w:szCs w:val="20"/>
      <w:lang w:val="en-CA" w:eastAsia="en-CA"/>
    </w:rPr>
  </w:style>
  <w:style w:type="paragraph" w:styleId="BalloonText">
    <w:name w:val="Balloon Text"/>
    <w:basedOn w:val="Normal"/>
    <w:link w:val="BalloonTextChar"/>
    <w:uiPriority w:val="99"/>
    <w:semiHidden/>
    <w:unhideWhenUsed/>
    <w:rsid w:val="00D2442B"/>
    <w:rPr>
      <w:sz w:val="26"/>
      <w:szCs w:val="26"/>
    </w:rPr>
  </w:style>
  <w:style w:type="character" w:customStyle="1" w:styleId="BalloonTextChar">
    <w:name w:val="Balloon Text Char"/>
    <w:basedOn w:val="DefaultParagraphFont"/>
    <w:link w:val="BalloonText"/>
    <w:uiPriority w:val="99"/>
    <w:semiHidden/>
    <w:rsid w:val="00D2442B"/>
    <w:rPr>
      <w:rFonts w:ascii="Times New Roman" w:eastAsiaTheme="minorEastAsia" w:hAnsi="Times New Roman" w:cs="Times New Roman"/>
      <w:sz w:val="26"/>
      <w:szCs w:val="26"/>
      <w:lang w:val="en-CA" w:eastAsia="en-CA"/>
    </w:rPr>
  </w:style>
  <w:style w:type="character" w:styleId="PageNumber">
    <w:name w:val="page number"/>
    <w:basedOn w:val="DefaultParagraphFont"/>
    <w:uiPriority w:val="99"/>
    <w:semiHidden/>
    <w:unhideWhenUsed/>
    <w:rsid w:val="00D2442B"/>
  </w:style>
  <w:style w:type="paragraph" w:styleId="ListParagraph">
    <w:name w:val="List Paragraph"/>
    <w:basedOn w:val="Normal"/>
    <w:uiPriority w:val="34"/>
    <w:qFormat/>
    <w:rsid w:val="00B43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wjr@wjradburn.com" TargetMode="External"/><Relationship Id="rId20" Type="http://schemas.openxmlformats.org/officeDocument/2006/relationships/theme" Target="theme/theme1.xml"/><Relationship Id="rId10" Type="http://schemas.openxmlformats.org/officeDocument/2006/relationships/hyperlink" Target="mailto:vpfinance@cfms.org" TargetMode="External"/><Relationship Id="rId11" Type="http://schemas.openxmlformats.org/officeDocument/2006/relationships/hyperlink" Target="mailto:sigs.cfms@gmail.com" TargetMode="External"/><Relationship Id="rId12" Type="http://schemas.openxmlformats.org/officeDocument/2006/relationships/hyperlink" Target="mailto:wjr@wjradburn.com" TargetMode="External"/><Relationship Id="rId13" Type="http://schemas.openxmlformats.org/officeDocument/2006/relationships/hyperlink" Target="mailto:vpfinance@cfms.org" TargetMode="External"/><Relationship Id="rId14" Type="http://schemas.openxmlformats.org/officeDocument/2006/relationships/hyperlink" Target="mailto:sigs.cfms@gmail.co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sigs.cf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2630</Words>
  <Characters>14994</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Odell Tan</dc:creator>
  <cp:keywords/>
  <dc:description/>
  <cp:lastModifiedBy>Adel Arezki</cp:lastModifiedBy>
  <cp:revision>2</cp:revision>
  <dcterms:created xsi:type="dcterms:W3CDTF">2018-01-30T03:01:00Z</dcterms:created>
  <dcterms:modified xsi:type="dcterms:W3CDTF">2018-01-30T03:01:00Z</dcterms:modified>
</cp:coreProperties>
</file>